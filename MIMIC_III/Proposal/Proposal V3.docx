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7CF0" w14:textId="77777777" w:rsidR="00B3099C" w:rsidRDefault="00755EDA">
      <w:pPr>
        <w:pStyle w:val="Normal1"/>
        <w:spacing w:line="360" w:lineRule="auto"/>
        <w:rPr>
          <w:b/>
          <w:color w:val="000000"/>
          <w:sz w:val="22"/>
          <w:szCs w:val="22"/>
        </w:rPr>
      </w:pPr>
      <w:r>
        <w:rPr>
          <w:b/>
          <w:color w:val="000000"/>
          <w:sz w:val="22"/>
          <w:szCs w:val="22"/>
        </w:rPr>
        <w:t>Arterial hyperox</w:t>
      </w:r>
      <w:r w:rsidR="0064660F">
        <w:rPr>
          <w:b/>
          <w:color w:val="000000"/>
          <w:sz w:val="22"/>
          <w:szCs w:val="22"/>
        </w:rPr>
        <w:t>em</w:t>
      </w:r>
      <w:r>
        <w:rPr>
          <w:b/>
          <w:color w:val="000000"/>
          <w:sz w:val="22"/>
          <w:szCs w:val="22"/>
        </w:rPr>
        <w:t>ia and acute kidney injury in trauma patients: a retrospective observational study</w:t>
      </w:r>
    </w:p>
    <w:p w14:paraId="7544BC94" w14:textId="77777777" w:rsidR="00B3099C" w:rsidRDefault="00B3099C">
      <w:pPr>
        <w:pStyle w:val="Normal1"/>
        <w:spacing w:line="360" w:lineRule="auto"/>
        <w:rPr>
          <w:color w:val="000000"/>
          <w:sz w:val="22"/>
          <w:szCs w:val="22"/>
        </w:rPr>
      </w:pPr>
    </w:p>
    <w:p w14:paraId="69037F36" w14:textId="77777777" w:rsidR="00B3099C" w:rsidRDefault="00755EDA">
      <w:pPr>
        <w:pStyle w:val="Normal1"/>
        <w:spacing w:line="360" w:lineRule="auto"/>
        <w:rPr>
          <w:b/>
          <w:color w:val="000000"/>
          <w:sz w:val="22"/>
          <w:szCs w:val="22"/>
        </w:rPr>
      </w:pPr>
      <w:r>
        <w:rPr>
          <w:b/>
          <w:color w:val="000000"/>
          <w:sz w:val="22"/>
          <w:szCs w:val="22"/>
        </w:rPr>
        <w:t>Backg</w:t>
      </w:r>
      <w:r w:rsidR="0064660F">
        <w:rPr>
          <w:b/>
          <w:color w:val="000000"/>
          <w:sz w:val="22"/>
          <w:szCs w:val="22"/>
        </w:rPr>
        <w:t>r</w:t>
      </w:r>
      <w:r>
        <w:rPr>
          <w:b/>
          <w:color w:val="000000"/>
          <w:sz w:val="22"/>
          <w:szCs w:val="22"/>
        </w:rPr>
        <w:t>ound:</w:t>
      </w:r>
    </w:p>
    <w:p w14:paraId="463427CA" w14:textId="77777777" w:rsidR="00B3099C" w:rsidRDefault="00B3099C">
      <w:pPr>
        <w:pStyle w:val="Normal1"/>
        <w:spacing w:line="360" w:lineRule="auto"/>
        <w:rPr>
          <w:b/>
          <w:color w:val="000000"/>
          <w:sz w:val="22"/>
          <w:szCs w:val="22"/>
        </w:rPr>
      </w:pPr>
    </w:p>
    <w:p w14:paraId="59E73CCF" w14:textId="77777777" w:rsidR="00B3099C" w:rsidRDefault="00755EDA">
      <w:pPr>
        <w:pStyle w:val="Normal1"/>
        <w:spacing w:line="360" w:lineRule="auto"/>
        <w:ind w:firstLine="708"/>
        <w:rPr>
          <w:color w:val="000000"/>
          <w:sz w:val="22"/>
          <w:szCs w:val="22"/>
        </w:rPr>
      </w:pPr>
      <w:r>
        <w:rPr>
          <w:color w:val="000000"/>
          <w:sz w:val="22"/>
          <w:szCs w:val="22"/>
        </w:rPr>
        <w:t xml:space="preserve">Oxygen (O2) is essential for humans and the consequences associated with hypoxemia can be devastating. While O2 has been widely prescribed for therapy in medicine </w:t>
      </w:r>
      <w:r>
        <w:rPr>
          <w:sz w:val="22"/>
          <w:szCs w:val="22"/>
        </w:rPr>
        <w:t>(1)</w:t>
      </w:r>
      <w:r>
        <w:rPr>
          <w:color w:val="000000"/>
          <w:sz w:val="22"/>
          <w:szCs w:val="22"/>
        </w:rPr>
        <w:t xml:space="preserve">, there is an emerging concern that </w:t>
      </w:r>
      <w:r>
        <w:rPr>
          <w:sz w:val="22"/>
          <w:szCs w:val="22"/>
        </w:rPr>
        <w:t>hyperoxemia</w:t>
      </w:r>
      <w:r>
        <w:rPr>
          <w:color w:val="000000"/>
          <w:sz w:val="22"/>
          <w:szCs w:val="22"/>
        </w:rPr>
        <w:t xml:space="preserve"> </w:t>
      </w:r>
      <w:r>
        <w:rPr>
          <w:sz w:val="22"/>
          <w:szCs w:val="22"/>
        </w:rPr>
        <w:t xml:space="preserve">(increased PaO2) </w:t>
      </w:r>
      <w:r>
        <w:rPr>
          <w:color w:val="000000"/>
          <w:sz w:val="22"/>
          <w:szCs w:val="22"/>
        </w:rPr>
        <w:t xml:space="preserve">could also embrace potential detrimental systemic effects </w:t>
      </w:r>
      <w:r>
        <w:rPr>
          <w:sz w:val="22"/>
          <w:szCs w:val="22"/>
        </w:rPr>
        <w:t>(2)</w:t>
      </w:r>
      <w:r>
        <w:rPr>
          <w:color w:val="000000"/>
          <w:sz w:val="22"/>
          <w:szCs w:val="22"/>
        </w:rPr>
        <w:t xml:space="preserve">. </w:t>
      </w:r>
    </w:p>
    <w:p w14:paraId="1714B588" w14:textId="77777777" w:rsidR="00B3099C" w:rsidRDefault="00755EDA">
      <w:pPr>
        <w:pStyle w:val="Normal1"/>
        <w:spacing w:line="360" w:lineRule="auto"/>
        <w:ind w:firstLine="708"/>
        <w:rPr>
          <w:color w:val="000000"/>
          <w:sz w:val="22"/>
          <w:szCs w:val="22"/>
        </w:rPr>
      </w:pPr>
      <w:r>
        <w:rPr>
          <w:color w:val="000000"/>
          <w:sz w:val="22"/>
          <w:szCs w:val="22"/>
        </w:rPr>
        <w:t xml:space="preserve">It was reported, that hyperoxemia can induce cellular damage caused by excess reactive oxygen species and have negative hemodynamic effects </w:t>
      </w:r>
      <w:r>
        <w:rPr>
          <w:sz w:val="22"/>
          <w:szCs w:val="22"/>
        </w:rPr>
        <w:t>(3) (4)</w:t>
      </w:r>
      <w:r>
        <w:rPr>
          <w:color w:val="000000"/>
          <w:sz w:val="22"/>
          <w:szCs w:val="22"/>
        </w:rPr>
        <w:t xml:space="preserve">. Recently, the potentially harmful impact of oxygen has been studied in clinical trials and advocated in various patient populations: cardiopulmonary resuscitation </w:t>
      </w:r>
      <w:r>
        <w:rPr>
          <w:sz w:val="22"/>
          <w:szCs w:val="22"/>
        </w:rPr>
        <w:t>(5)</w:t>
      </w:r>
      <w:r>
        <w:rPr>
          <w:color w:val="000000"/>
          <w:sz w:val="22"/>
          <w:szCs w:val="22"/>
        </w:rPr>
        <w:t xml:space="preserve"> </w:t>
      </w:r>
      <w:r>
        <w:rPr>
          <w:sz w:val="22"/>
          <w:szCs w:val="22"/>
        </w:rPr>
        <w:t>(6)</w:t>
      </w:r>
      <w:r>
        <w:rPr>
          <w:color w:val="000000"/>
          <w:sz w:val="22"/>
          <w:szCs w:val="22"/>
        </w:rPr>
        <w:t xml:space="preserve">, stroke </w:t>
      </w:r>
      <w:r>
        <w:rPr>
          <w:sz w:val="22"/>
          <w:szCs w:val="22"/>
        </w:rPr>
        <w:t>(7)</w:t>
      </w:r>
      <w:r>
        <w:rPr>
          <w:color w:val="000000"/>
          <w:sz w:val="22"/>
          <w:szCs w:val="22"/>
        </w:rPr>
        <w:t xml:space="preserve">, myocardial infarction </w:t>
      </w:r>
      <w:r>
        <w:rPr>
          <w:sz w:val="22"/>
          <w:szCs w:val="22"/>
        </w:rPr>
        <w:t>(8)</w:t>
      </w:r>
      <w:r>
        <w:rPr>
          <w:color w:val="000000"/>
          <w:sz w:val="22"/>
          <w:szCs w:val="22"/>
        </w:rPr>
        <w:t xml:space="preserve">, traumatic brain injury </w:t>
      </w:r>
      <w:r>
        <w:rPr>
          <w:sz w:val="22"/>
          <w:szCs w:val="22"/>
        </w:rPr>
        <w:t>(9)</w:t>
      </w:r>
      <w:r>
        <w:rPr>
          <w:color w:val="000000"/>
          <w:sz w:val="22"/>
          <w:szCs w:val="22"/>
        </w:rPr>
        <w:t xml:space="preserve"> and medical-surgical intensive care </w:t>
      </w:r>
      <w:r>
        <w:rPr>
          <w:sz w:val="22"/>
          <w:szCs w:val="22"/>
        </w:rPr>
        <w:t>(10).</w:t>
      </w:r>
    </w:p>
    <w:p w14:paraId="1084DE34" w14:textId="77777777" w:rsidR="00B3099C" w:rsidRDefault="00755EDA">
      <w:pPr>
        <w:pStyle w:val="Normal1"/>
        <w:spacing w:line="360" w:lineRule="auto"/>
        <w:ind w:firstLine="708"/>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w:t>
      </w:r>
      <w:r>
        <w:rPr>
          <w:sz w:val="22"/>
          <w:szCs w:val="22"/>
        </w:rPr>
        <w:t>hyperoxemia</w:t>
      </w:r>
      <w:r>
        <w:rPr>
          <w:color w:val="000000"/>
          <w:sz w:val="22"/>
          <w:szCs w:val="22"/>
        </w:rPr>
        <w:t xml:space="preserve"> on renal tissue through protein expression associated with inflammation and imbalance of renal oxygen delivery and demand </w:t>
      </w:r>
      <w:r>
        <w:rPr>
          <w:sz w:val="22"/>
          <w:szCs w:val="22"/>
        </w:rPr>
        <w:t xml:space="preserve">(11) (12). </w:t>
      </w:r>
      <w:r>
        <w:rPr>
          <w:color w:val="000000"/>
          <w:sz w:val="22"/>
          <w:szCs w:val="22"/>
        </w:rPr>
        <w:t xml:space="preserve">In humans, a strong association between acute kidney injury and mortality </w:t>
      </w:r>
      <w:r>
        <w:rPr>
          <w:sz w:val="22"/>
          <w:szCs w:val="22"/>
        </w:rPr>
        <w:t>(13)</w:t>
      </w:r>
      <w:r>
        <w:rPr>
          <w:color w:val="000000"/>
          <w:sz w:val="22"/>
          <w:szCs w:val="22"/>
        </w:rPr>
        <w:t xml:space="preserve"> was shown and the potential impact of hyperoxemia on kidney function could be a major concern. </w:t>
      </w:r>
    </w:p>
    <w:p w14:paraId="544D226B" w14:textId="77777777" w:rsidR="00B3099C" w:rsidRDefault="00755EDA">
      <w:pPr>
        <w:pStyle w:val="Normal1"/>
        <w:spacing w:line="360" w:lineRule="auto"/>
        <w:ind w:firstLine="708"/>
        <w:rPr>
          <w:color w:val="000000"/>
          <w:sz w:val="22"/>
          <w:szCs w:val="22"/>
        </w:rPr>
      </w:pPr>
      <w:r>
        <w:rPr>
          <w:color w:val="000000"/>
          <w:sz w:val="22"/>
          <w:szCs w:val="22"/>
        </w:rPr>
        <w:t xml:space="preserve">O2 might be the most commonly administered drug in a trauma setting.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w:t>
      </w:r>
      <w:r w:rsidR="0064660F">
        <w:rPr>
          <w:color w:val="000000"/>
          <w:sz w:val="22"/>
          <w:szCs w:val="22"/>
        </w:rPr>
        <w:t>acute kidney injury (</w:t>
      </w:r>
      <w:r>
        <w:rPr>
          <w:color w:val="000000"/>
          <w:sz w:val="22"/>
          <w:szCs w:val="22"/>
        </w:rPr>
        <w:t>AKI</w:t>
      </w:r>
      <w:r w:rsidR="0064660F">
        <w:rPr>
          <w:color w:val="000000"/>
          <w:sz w:val="22"/>
          <w:szCs w:val="22"/>
        </w:rPr>
        <w:t>)</w:t>
      </w:r>
      <w:r>
        <w:rPr>
          <w:color w:val="000000"/>
          <w:sz w:val="22"/>
          <w:szCs w:val="22"/>
        </w:rPr>
        <w:t xml:space="preserve"> in the critically injured patients is unclear. </w:t>
      </w:r>
    </w:p>
    <w:p w14:paraId="2E2E3F2F" w14:textId="77777777" w:rsidR="00B3099C" w:rsidRDefault="00B3099C">
      <w:pPr>
        <w:pStyle w:val="Normal1"/>
        <w:spacing w:line="360" w:lineRule="auto"/>
        <w:ind w:firstLine="708"/>
        <w:rPr>
          <w:color w:val="000000"/>
          <w:sz w:val="22"/>
          <w:szCs w:val="22"/>
        </w:rPr>
      </w:pPr>
    </w:p>
    <w:p w14:paraId="3F3ABF86" w14:textId="77777777" w:rsidR="00B3099C" w:rsidRDefault="00755EDA">
      <w:pPr>
        <w:pStyle w:val="Normal1"/>
        <w:spacing w:line="360" w:lineRule="auto"/>
        <w:rPr>
          <w:b/>
          <w:sz w:val="22"/>
          <w:szCs w:val="22"/>
        </w:rPr>
      </w:pPr>
      <w:r>
        <w:rPr>
          <w:b/>
          <w:sz w:val="22"/>
          <w:szCs w:val="22"/>
        </w:rPr>
        <w:t>Research Hypotheses:</w:t>
      </w:r>
    </w:p>
    <w:p w14:paraId="4BD23C2A" w14:textId="77777777" w:rsidR="00B3099C" w:rsidRDefault="00B3099C">
      <w:pPr>
        <w:pStyle w:val="Normal1"/>
        <w:spacing w:line="360" w:lineRule="auto"/>
        <w:ind w:firstLine="708"/>
        <w:rPr>
          <w:color w:val="000000"/>
          <w:sz w:val="22"/>
          <w:szCs w:val="22"/>
        </w:rPr>
      </w:pPr>
    </w:p>
    <w:p w14:paraId="5B5AF1D8" w14:textId="4A7E57EC" w:rsidR="00B3099C" w:rsidRDefault="00755EDA">
      <w:pPr>
        <w:pStyle w:val="Normal1"/>
        <w:spacing w:line="360" w:lineRule="auto"/>
        <w:ind w:firstLine="708"/>
        <w:rPr>
          <w:color w:val="000000"/>
          <w:sz w:val="22"/>
          <w:szCs w:val="22"/>
        </w:rPr>
      </w:pPr>
      <w:r>
        <w:rPr>
          <w:color w:val="000000"/>
          <w:sz w:val="22"/>
          <w:szCs w:val="22"/>
        </w:rPr>
        <w:t xml:space="preserve">We hypothesize that hyperoxemia will increase renal dysfunction in traumatic patients </w:t>
      </w:r>
      <w:r w:rsidR="00BC6A7B" w:rsidRPr="005927E7">
        <w:rPr>
          <w:color w:val="000000"/>
          <w:sz w:val="22"/>
          <w:szCs w:val="22"/>
        </w:rPr>
        <w:t xml:space="preserve">between </w:t>
      </w:r>
      <w:r w:rsidRPr="005927E7">
        <w:rPr>
          <w:color w:val="000000"/>
          <w:sz w:val="22"/>
          <w:szCs w:val="22"/>
        </w:rPr>
        <w:t>48 hours</w:t>
      </w:r>
      <w:r w:rsidR="00BC6A7B">
        <w:rPr>
          <w:color w:val="000000"/>
          <w:sz w:val="22"/>
          <w:szCs w:val="22"/>
        </w:rPr>
        <w:t xml:space="preserve"> and up to 7 days</w:t>
      </w:r>
      <w:r>
        <w:rPr>
          <w:color w:val="000000"/>
          <w:sz w:val="22"/>
          <w:szCs w:val="22"/>
        </w:rPr>
        <w:t xml:space="preserve"> of the ICU stay. </w:t>
      </w:r>
    </w:p>
    <w:p w14:paraId="4AFCDC76" w14:textId="77777777" w:rsidR="00B3099C" w:rsidRDefault="00B3099C">
      <w:pPr>
        <w:pStyle w:val="Normal1"/>
        <w:spacing w:line="360" w:lineRule="auto"/>
        <w:rPr>
          <w:color w:val="000000"/>
          <w:sz w:val="22"/>
          <w:szCs w:val="22"/>
        </w:rPr>
      </w:pPr>
    </w:p>
    <w:p w14:paraId="61A27168" w14:textId="77777777" w:rsidR="00B3099C" w:rsidRDefault="00755EDA">
      <w:pPr>
        <w:pStyle w:val="Normal1"/>
        <w:spacing w:line="360" w:lineRule="auto"/>
        <w:rPr>
          <w:b/>
          <w:sz w:val="22"/>
          <w:szCs w:val="22"/>
        </w:rPr>
      </w:pPr>
      <w:r>
        <w:rPr>
          <w:b/>
          <w:sz w:val="22"/>
          <w:szCs w:val="22"/>
        </w:rPr>
        <w:t>Research Question / Objective:</w:t>
      </w:r>
    </w:p>
    <w:p w14:paraId="2FE59B1E" w14:textId="77777777" w:rsidR="00B3099C" w:rsidRDefault="00B3099C">
      <w:pPr>
        <w:pStyle w:val="Normal1"/>
        <w:spacing w:line="360" w:lineRule="auto"/>
        <w:rPr>
          <w:color w:val="000000"/>
          <w:sz w:val="22"/>
          <w:szCs w:val="22"/>
        </w:rPr>
      </w:pPr>
    </w:p>
    <w:p w14:paraId="167C9CCD" w14:textId="49433F0D" w:rsidR="00B3099C" w:rsidRDefault="00755EDA">
      <w:pPr>
        <w:pStyle w:val="Normal1"/>
        <w:spacing w:line="360" w:lineRule="auto"/>
        <w:ind w:firstLine="708"/>
        <w:rPr>
          <w:b/>
          <w:color w:val="000000"/>
          <w:sz w:val="22"/>
          <w:szCs w:val="22"/>
        </w:rPr>
      </w:pPr>
      <w:r>
        <w:rPr>
          <w:color w:val="000000"/>
          <w:sz w:val="22"/>
          <w:szCs w:val="22"/>
        </w:rPr>
        <w:t xml:space="preserve">The aim of this study is to survey the prevalence and the degree of hyperoxemia among trauma patients in an intensive care unit and to investigate the association between PaO2 and the development of AKI. Our research question is how the maximum and/or time-weighted average PaO2 during the first 24 hours of the </w:t>
      </w:r>
      <w:r>
        <w:rPr>
          <w:sz w:val="22"/>
          <w:szCs w:val="22"/>
        </w:rPr>
        <w:t xml:space="preserve">ICU stay </w:t>
      </w:r>
      <w:r>
        <w:rPr>
          <w:color w:val="000000"/>
          <w:sz w:val="22"/>
          <w:szCs w:val="22"/>
        </w:rPr>
        <w:t>is associated with the development of AKI.</w:t>
      </w:r>
      <w:r>
        <w:rPr>
          <w:b/>
          <w:color w:val="000000"/>
          <w:sz w:val="22"/>
          <w:szCs w:val="22"/>
        </w:rPr>
        <w:t xml:space="preserve"> </w:t>
      </w:r>
      <w:r>
        <w:rPr>
          <w:color w:val="000000"/>
          <w:sz w:val="22"/>
          <w:szCs w:val="22"/>
        </w:rPr>
        <w:t xml:space="preserve">Development of </w:t>
      </w:r>
      <w:r>
        <w:rPr>
          <w:color w:val="000000"/>
          <w:sz w:val="22"/>
          <w:szCs w:val="22"/>
        </w:rPr>
        <w:lastRenderedPageBreak/>
        <w:t>AKI is defined as the primar</w:t>
      </w:r>
      <w:r w:rsidRPr="0064660F">
        <w:rPr>
          <w:color w:val="000000"/>
          <w:sz w:val="22"/>
          <w:szCs w:val="22"/>
        </w:rPr>
        <w:t xml:space="preserve">y outcome using </w:t>
      </w:r>
      <w:r w:rsidR="0064660F" w:rsidRPr="00531460">
        <w:rPr>
          <w:color w:val="101010"/>
          <w:sz w:val="22"/>
          <w:szCs w:val="22"/>
        </w:rPr>
        <w:t>Kidney Disease Improving Global Outcomes (KDIGO) consensus criteria</w:t>
      </w:r>
      <w:r w:rsidR="0064660F" w:rsidRPr="0064660F">
        <w:rPr>
          <w:color w:val="000000"/>
          <w:sz w:val="22"/>
          <w:szCs w:val="22"/>
        </w:rPr>
        <w:t xml:space="preserve"> </w:t>
      </w:r>
      <w:r w:rsidR="00531460">
        <w:rPr>
          <w:sz w:val="22"/>
          <w:szCs w:val="22"/>
        </w:rPr>
        <w:t>{Kellum:2008gn}</w:t>
      </w:r>
      <w:r w:rsidR="00531460">
        <w:rPr>
          <w:color w:val="000000"/>
          <w:sz w:val="22"/>
          <w:szCs w:val="22"/>
        </w:rPr>
        <w:fldChar w:fldCharType="begin"/>
      </w:r>
      <w:r w:rsidR="00531460">
        <w:rPr>
          <w:color w:val="000000"/>
          <w:sz w:val="22"/>
          <w:szCs w:val="22"/>
        </w:rPr>
        <w:instrText xml:space="preserve"> ADDIN PAPERS2_CITATIONS &lt;citation&gt;&lt;priority&gt;0&lt;/priority&gt;&lt;uuid&gt;CCC753D0-BD9A-46B0-99B4-169A8728DB80&lt;/uuid&gt;&lt;publications&gt;&lt;publication&gt;&lt;subtype&gt;400&lt;/subtype&gt;&lt;publisher&gt;Oxford University Press&lt;/publisher&gt;&lt;title&gt;Defining and classifying AKI: one set of criteria&lt;/title&gt;&lt;url&gt;https://academic.oup.com/ndt/article/23/5/1471/1809489&lt;/url&gt;&lt;volume&gt;23&lt;/volume&gt;&lt;publication_date&gt;99200805011200000000222000&lt;/publication_date&gt;&lt;uuid&gt;CBC82A3E-CB54-4FCC-872B-C6739C554783&lt;/uuid&gt;&lt;type&gt;400&lt;/type&gt;&lt;number&gt;5&lt;/number&gt;&lt;doi&gt;10.1093/ndt/gfn012&lt;/doi&gt;&lt;startpage&gt;1471&lt;/startpage&gt;&lt;endpage&gt;1472&lt;/endpage&gt;&lt;bundle&gt;&lt;publication&gt;&lt;title&gt;Nephrology Dialysis Transplantation&lt;/title&gt;&lt;uuid&gt;11C99EF8-C614-445D-A4F7-2CC5BCA3A311&lt;/uuid&gt;&lt;subtype&gt;-100&lt;/subtype&gt;&lt;publisher&gt;Oxford University Press&lt;/publisher&gt;&lt;type&gt;-100&lt;/type&gt;&lt;/publication&gt;&lt;/bundle&gt;&lt;authors&gt;&lt;author&gt;&lt;lastName&gt;Kellum&lt;/lastName&gt;&lt;firstName&gt;John&lt;/firstName&gt;&lt;middleNames&gt;A&lt;/middleNames&gt;&lt;/author&gt;&lt;/authors&gt;&lt;/publication&gt;&lt;/publications&gt;&lt;cites&gt;&lt;/cites&gt;&lt;/citation&gt;</w:instrText>
      </w:r>
      <w:r w:rsidR="00531460">
        <w:rPr>
          <w:color w:val="000000"/>
          <w:sz w:val="22"/>
          <w:szCs w:val="22"/>
        </w:rPr>
        <w:fldChar w:fldCharType="separate"/>
      </w:r>
      <w:r w:rsidR="00531460">
        <w:rPr>
          <w:color w:val="000000"/>
          <w:sz w:val="22"/>
          <w:szCs w:val="22"/>
        </w:rPr>
        <w:fldChar w:fldCharType="end"/>
      </w:r>
      <w:r w:rsidR="00531460">
        <w:rPr>
          <w:color w:val="000000"/>
          <w:sz w:val="22"/>
          <w:szCs w:val="22"/>
        </w:rPr>
        <w:t>.</w:t>
      </w:r>
      <w:r w:rsidRPr="0064660F">
        <w:rPr>
          <w:color w:val="000000"/>
          <w:sz w:val="22"/>
          <w:szCs w:val="22"/>
        </w:rPr>
        <w:t>The secondary outcomes are all-cause mortality, length of stay in the IC</w:t>
      </w:r>
      <w:r>
        <w:rPr>
          <w:color w:val="000000"/>
          <w:sz w:val="22"/>
          <w:szCs w:val="22"/>
        </w:rPr>
        <w:t xml:space="preserve">U and hospital length of stay, </w:t>
      </w:r>
      <w:r w:rsidR="0064660F">
        <w:rPr>
          <w:color w:val="000000"/>
          <w:sz w:val="22"/>
          <w:szCs w:val="22"/>
        </w:rPr>
        <w:t xml:space="preserve">and </w:t>
      </w:r>
      <w:r>
        <w:rPr>
          <w:color w:val="000000"/>
          <w:sz w:val="22"/>
          <w:szCs w:val="22"/>
        </w:rPr>
        <w:t xml:space="preserve">duration of mechanical ventilation and renal replacement therapy. </w:t>
      </w:r>
    </w:p>
    <w:p w14:paraId="45982237" w14:textId="77777777" w:rsidR="00B3099C" w:rsidRDefault="00B3099C">
      <w:pPr>
        <w:pStyle w:val="Normal1"/>
        <w:spacing w:line="360" w:lineRule="auto"/>
        <w:rPr>
          <w:color w:val="000000"/>
          <w:sz w:val="22"/>
          <w:szCs w:val="22"/>
        </w:rPr>
      </w:pPr>
    </w:p>
    <w:p w14:paraId="7865653A" w14:textId="77777777" w:rsidR="00B3099C" w:rsidRDefault="00755EDA">
      <w:pPr>
        <w:pStyle w:val="Normal1"/>
        <w:spacing w:line="360" w:lineRule="auto"/>
        <w:rPr>
          <w:b/>
          <w:color w:val="000000"/>
          <w:sz w:val="22"/>
          <w:szCs w:val="22"/>
        </w:rPr>
      </w:pPr>
      <w:r>
        <w:rPr>
          <w:b/>
          <w:color w:val="000000"/>
          <w:sz w:val="22"/>
          <w:szCs w:val="22"/>
        </w:rPr>
        <w:t>Study Population:</w:t>
      </w:r>
    </w:p>
    <w:p w14:paraId="64E96CB0" w14:textId="77777777" w:rsidR="00B3099C" w:rsidRDefault="00B3099C">
      <w:pPr>
        <w:pStyle w:val="Normal1"/>
        <w:spacing w:line="360" w:lineRule="auto"/>
        <w:rPr>
          <w:color w:val="000000"/>
          <w:sz w:val="22"/>
          <w:szCs w:val="22"/>
        </w:rPr>
      </w:pPr>
    </w:p>
    <w:p w14:paraId="69FB7746" w14:textId="77777777" w:rsidR="00B3099C" w:rsidRDefault="00755EDA">
      <w:pPr>
        <w:pStyle w:val="Normal1"/>
        <w:spacing w:line="360" w:lineRule="auto"/>
        <w:rPr>
          <w:color w:val="000000"/>
          <w:sz w:val="22"/>
          <w:szCs w:val="22"/>
        </w:rPr>
      </w:pPr>
      <w:r>
        <w:rPr>
          <w:color w:val="000000"/>
          <w:sz w:val="22"/>
          <w:szCs w:val="22"/>
        </w:rPr>
        <w:t>Inclusion criteria:</w:t>
      </w:r>
    </w:p>
    <w:p w14:paraId="6F1BA260" w14:textId="77777777" w:rsidR="00B3099C" w:rsidRDefault="00B3099C">
      <w:pPr>
        <w:pStyle w:val="Normal1"/>
        <w:spacing w:line="360" w:lineRule="auto"/>
        <w:rPr>
          <w:color w:val="000000"/>
          <w:sz w:val="22"/>
          <w:szCs w:val="22"/>
        </w:rPr>
      </w:pPr>
    </w:p>
    <w:p w14:paraId="123136F0" w14:textId="77777777" w:rsidR="00B3099C" w:rsidRDefault="00755EDA">
      <w:pPr>
        <w:pStyle w:val="Normal1"/>
        <w:numPr>
          <w:ilvl w:val="0"/>
          <w:numId w:val="1"/>
        </w:numPr>
        <w:spacing w:line="360" w:lineRule="auto"/>
        <w:rPr>
          <w:color w:val="000000"/>
        </w:rPr>
      </w:pPr>
      <w:r>
        <w:rPr>
          <w:color w:val="000000"/>
          <w:sz w:val="22"/>
          <w:szCs w:val="22"/>
        </w:rPr>
        <w:t>18 years old and older</w:t>
      </w:r>
    </w:p>
    <w:p w14:paraId="0515449F" w14:textId="77777777" w:rsidR="00B3099C" w:rsidRDefault="00755EDA">
      <w:pPr>
        <w:pStyle w:val="Normal1"/>
        <w:numPr>
          <w:ilvl w:val="0"/>
          <w:numId w:val="1"/>
        </w:numPr>
        <w:spacing w:line="360" w:lineRule="auto"/>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 xml:space="preserve">Revision and </w:t>
      </w:r>
      <w:r>
        <w:rPr>
          <w:sz w:val="22"/>
          <w:szCs w:val="22"/>
        </w:rPr>
        <w:t>10</w:t>
      </w:r>
      <w:r>
        <w:rPr>
          <w:sz w:val="22"/>
          <w:szCs w:val="22"/>
          <w:vertAlign w:val="superscript"/>
        </w:rPr>
        <w:t xml:space="preserve">th </w:t>
      </w:r>
      <w:r>
        <w:rPr>
          <w:sz w:val="22"/>
          <w:szCs w:val="22"/>
        </w:rPr>
        <w:t>Revision</w:t>
      </w:r>
      <w:r>
        <w:rPr>
          <w:color w:val="000000"/>
          <w:sz w:val="22"/>
          <w:szCs w:val="22"/>
        </w:rPr>
        <w:t xml:space="preserve">, Clinical Modification codes: 800 – 956 </w:t>
      </w:r>
      <w:r>
        <w:rPr>
          <w:sz w:val="22"/>
          <w:szCs w:val="22"/>
        </w:rPr>
        <w:t xml:space="preserve">for ICD9 and S00 - S99, T07, T14 - T28, T30 - T34,  T36 - T79 for ICD10 </w:t>
      </w:r>
    </w:p>
    <w:p w14:paraId="1BF63A6A" w14:textId="5F8FBACA" w:rsidR="00B3099C" w:rsidRDefault="00755EDA">
      <w:pPr>
        <w:pStyle w:val="Normal1"/>
        <w:numPr>
          <w:ilvl w:val="0"/>
          <w:numId w:val="1"/>
        </w:numPr>
        <w:spacing w:line="360" w:lineRule="auto"/>
        <w:rPr>
          <w:color w:val="000000"/>
        </w:rPr>
      </w:pPr>
      <w:r>
        <w:rPr>
          <w:color w:val="000000"/>
          <w:sz w:val="22"/>
          <w:szCs w:val="22"/>
        </w:rPr>
        <w:t xml:space="preserve">Patients </w:t>
      </w:r>
      <w:r w:rsidR="0064660F">
        <w:rPr>
          <w:color w:val="000000"/>
          <w:sz w:val="22"/>
          <w:szCs w:val="22"/>
        </w:rPr>
        <w:t xml:space="preserve">who, </w:t>
      </w:r>
      <w:r>
        <w:rPr>
          <w:color w:val="000000"/>
          <w:sz w:val="22"/>
          <w:szCs w:val="22"/>
        </w:rPr>
        <w:t>directly</w:t>
      </w:r>
      <w:r w:rsidR="0064660F" w:rsidRPr="0064660F">
        <w:rPr>
          <w:color w:val="000000"/>
          <w:sz w:val="22"/>
          <w:szCs w:val="22"/>
        </w:rPr>
        <w:t xml:space="preserve"> </w:t>
      </w:r>
      <w:r w:rsidR="0064660F">
        <w:rPr>
          <w:color w:val="000000"/>
          <w:sz w:val="22"/>
          <w:szCs w:val="22"/>
        </w:rPr>
        <w:t>or through the operation room,</w:t>
      </w:r>
      <w:r>
        <w:rPr>
          <w:color w:val="000000"/>
          <w:sz w:val="22"/>
          <w:szCs w:val="22"/>
        </w:rPr>
        <w:t xml:space="preserve"> admitted to the ICU </w:t>
      </w:r>
    </w:p>
    <w:p w14:paraId="502BC641" w14:textId="77777777" w:rsidR="00B3099C" w:rsidRDefault="00755EDA">
      <w:pPr>
        <w:pStyle w:val="Normal1"/>
        <w:numPr>
          <w:ilvl w:val="0"/>
          <w:numId w:val="1"/>
        </w:numPr>
        <w:spacing w:line="360" w:lineRule="auto"/>
        <w:rPr>
          <w:color w:val="000000"/>
        </w:rPr>
      </w:pPr>
      <w:r>
        <w:rPr>
          <w:color w:val="000000"/>
          <w:sz w:val="22"/>
          <w:szCs w:val="22"/>
        </w:rPr>
        <w:t>Patients who stayed in the ICU at least 48 hours</w:t>
      </w:r>
    </w:p>
    <w:p w14:paraId="3A618BF9" w14:textId="77777777" w:rsidR="00B3099C" w:rsidRDefault="00B3099C">
      <w:pPr>
        <w:pStyle w:val="Normal1"/>
        <w:spacing w:line="360" w:lineRule="auto"/>
        <w:rPr>
          <w:color w:val="000000"/>
          <w:sz w:val="22"/>
          <w:szCs w:val="22"/>
        </w:rPr>
      </w:pPr>
    </w:p>
    <w:p w14:paraId="4B439990" w14:textId="77777777" w:rsidR="00B3099C" w:rsidRDefault="00755EDA">
      <w:pPr>
        <w:pStyle w:val="Normal1"/>
        <w:spacing w:line="360" w:lineRule="auto"/>
        <w:rPr>
          <w:color w:val="000000"/>
          <w:sz w:val="22"/>
          <w:szCs w:val="22"/>
        </w:rPr>
      </w:pPr>
      <w:r>
        <w:rPr>
          <w:color w:val="000000"/>
          <w:sz w:val="22"/>
          <w:szCs w:val="22"/>
        </w:rPr>
        <w:t>Exclusion criteria:</w:t>
      </w:r>
      <w:r>
        <w:rPr>
          <w:color w:val="000000"/>
          <w:sz w:val="22"/>
          <w:szCs w:val="22"/>
        </w:rPr>
        <w:tab/>
      </w:r>
    </w:p>
    <w:p w14:paraId="7B66F570" w14:textId="77777777" w:rsidR="00B3099C" w:rsidRDefault="00B3099C">
      <w:pPr>
        <w:pStyle w:val="Normal1"/>
        <w:spacing w:line="360" w:lineRule="auto"/>
        <w:rPr>
          <w:color w:val="000000"/>
          <w:sz w:val="22"/>
          <w:szCs w:val="22"/>
        </w:rPr>
      </w:pPr>
    </w:p>
    <w:p w14:paraId="37E2B882" w14:textId="77777777" w:rsidR="00B3099C" w:rsidRDefault="00755EDA">
      <w:pPr>
        <w:pStyle w:val="Normal1"/>
        <w:numPr>
          <w:ilvl w:val="0"/>
          <w:numId w:val="2"/>
        </w:numPr>
        <w:spacing w:line="360" w:lineRule="auto"/>
        <w:rPr>
          <w:color w:val="000000"/>
        </w:rPr>
      </w:pPr>
      <w:r>
        <w:rPr>
          <w:color w:val="000000"/>
          <w:sz w:val="22"/>
          <w:szCs w:val="22"/>
        </w:rPr>
        <w:t>Preexisting chronic kidney dysfunction and hemodialysis</w:t>
      </w:r>
    </w:p>
    <w:p w14:paraId="0FCD1F95" w14:textId="77777777" w:rsidR="00B3099C" w:rsidRDefault="00755EDA">
      <w:pPr>
        <w:pStyle w:val="Normal1"/>
        <w:numPr>
          <w:ilvl w:val="0"/>
          <w:numId w:val="2"/>
        </w:numPr>
        <w:spacing w:line="360" w:lineRule="auto"/>
        <w:rPr>
          <w:color w:val="000000"/>
        </w:rPr>
      </w:pPr>
      <w:r>
        <w:rPr>
          <w:color w:val="000000"/>
          <w:sz w:val="22"/>
          <w:szCs w:val="22"/>
        </w:rPr>
        <w:t xml:space="preserve">Patients without ABG measurements, creatinine and/or urine output </w:t>
      </w:r>
    </w:p>
    <w:p w14:paraId="4B414E20" w14:textId="77777777" w:rsidR="00B3099C" w:rsidRDefault="00755EDA">
      <w:pPr>
        <w:pStyle w:val="Normal1"/>
        <w:numPr>
          <w:ilvl w:val="0"/>
          <w:numId w:val="2"/>
        </w:numPr>
        <w:spacing w:line="360" w:lineRule="auto"/>
        <w:rPr>
          <w:color w:val="000000"/>
        </w:rPr>
      </w:pPr>
      <w:r>
        <w:rPr>
          <w:color w:val="000000"/>
          <w:sz w:val="22"/>
          <w:szCs w:val="22"/>
        </w:rPr>
        <w:t>Patients after cardiopulmonary resuscitation</w:t>
      </w:r>
    </w:p>
    <w:p w14:paraId="235F07E7" w14:textId="77777777" w:rsidR="00B3099C" w:rsidRDefault="00B3099C">
      <w:pPr>
        <w:pStyle w:val="Normal1"/>
        <w:spacing w:line="360" w:lineRule="auto"/>
        <w:rPr>
          <w:color w:val="000000"/>
          <w:sz w:val="22"/>
          <w:szCs w:val="22"/>
        </w:rPr>
      </w:pPr>
    </w:p>
    <w:p w14:paraId="0FBF0070" w14:textId="77777777" w:rsidR="00B3099C" w:rsidRDefault="00755EDA">
      <w:pPr>
        <w:pStyle w:val="Normal1"/>
        <w:spacing w:line="360" w:lineRule="auto"/>
        <w:rPr>
          <w:b/>
          <w:color w:val="000000"/>
          <w:sz w:val="22"/>
          <w:szCs w:val="22"/>
        </w:rPr>
      </w:pPr>
      <w:r>
        <w:rPr>
          <w:b/>
          <w:color w:val="000000"/>
          <w:sz w:val="22"/>
          <w:szCs w:val="22"/>
        </w:rPr>
        <w:t xml:space="preserve">Covariate(s) of Interest (Exposure): </w:t>
      </w:r>
    </w:p>
    <w:p w14:paraId="2D808229" w14:textId="77777777" w:rsidR="00B3099C" w:rsidRPr="0064660F" w:rsidRDefault="00B3099C">
      <w:pPr>
        <w:pStyle w:val="Normal1"/>
        <w:spacing w:line="360" w:lineRule="auto"/>
        <w:rPr>
          <w:color w:val="000000"/>
          <w:sz w:val="22"/>
          <w:szCs w:val="22"/>
        </w:rPr>
      </w:pPr>
    </w:p>
    <w:p w14:paraId="2814F4F9" w14:textId="77777777" w:rsidR="00C51055" w:rsidRDefault="00755EDA">
      <w:pPr>
        <w:pStyle w:val="Normal1"/>
        <w:spacing w:line="360" w:lineRule="auto"/>
        <w:ind w:firstLine="708"/>
        <w:rPr>
          <w:ins w:id="0" w:author="Schleifer, Grigorij" w:date="2018-09-25T13:16:00Z"/>
          <w:color w:val="000000"/>
          <w:sz w:val="22"/>
          <w:szCs w:val="22"/>
        </w:rPr>
      </w:pPr>
      <w:r w:rsidRPr="00755EDA">
        <w:rPr>
          <w:color w:val="000000"/>
          <w:sz w:val="22"/>
          <w:szCs w:val="22"/>
        </w:rPr>
        <w:t xml:space="preserve">All of the included patients are divided into </w:t>
      </w:r>
      <w:commentRangeStart w:id="1"/>
      <w:commentRangeStart w:id="2"/>
      <w:r w:rsidRPr="00755EDA">
        <w:rPr>
          <w:color w:val="000000"/>
          <w:sz w:val="22"/>
          <w:szCs w:val="22"/>
        </w:rPr>
        <w:t>one of the three groups (normal, moderate and severe hyperoxemia)</w:t>
      </w:r>
      <w:commentRangeEnd w:id="1"/>
      <w:r>
        <w:rPr>
          <w:rStyle w:val="CommentReference"/>
        </w:rPr>
        <w:commentReference w:id="1"/>
      </w:r>
      <w:commentRangeEnd w:id="2"/>
      <w:r w:rsidR="00C30279">
        <w:rPr>
          <w:rStyle w:val="CommentReference"/>
        </w:rPr>
        <w:commentReference w:id="2"/>
      </w:r>
      <w:r w:rsidRPr="00755EDA">
        <w:rPr>
          <w:color w:val="000000"/>
          <w:sz w:val="22"/>
          <w:szCs w:val="22"/>
        </w:rPr>
        <w:t xml:space="preserve"> based on the average PaO2 during the first 24 hours of the ICU stay.</w:t>
      </w:r>
      <w:r w:rsidRPr="00755EDA">
        <w:rPr>
          <w:color w:val="FF0000"/>
          <w:sz w:val="22"/>
          <w:szCs w:val="22"/>
        </w:rPr>
        <w:t xml:space="preserve"> </w:t>
      </w:r>
      <w:r w:rsidRPr="00B17DF4">
        <w:rPr>
          <w:rFonts w:eastAsia="Gungsuh"/>
          <w:color w:val="000000"/>
          <w:sz w:val="22"/>
          <w:szCs w:val="22"/>
        </w:rPr>
        <w:t xml:space="preserve">Patients with an average PaO2 ≤ 100 mmHg will be assigned to the “normal” group. </w:t>
      </w:r>
      <w:commentRangeStart w:id="3"/>
      <w:commentRangeStart w:id="4"/>
      <w:r w:rsidRPr="00B17DF4">
        <w:rPr>
          <w:rFonts w:eastAsia="Gungsuh"/>
          <w:color w:val="000000"/>
          <w:sz w:val="22"/>
          <w:szCs w:val="22"/>
        </w:rPr>
        <w:t xml:space="preserve">An average PaO2 ≥ 101 </w:t>
      </w:r>
      <w:r w:rsidRPr="0064660F">
        <w:rPr>
          <w:sz w:val="22"/>
          <w:szCs w:val="22"/>
        </w:rPr>
        <w:t>and</w:t>
      </w:r>
      <w:r w:rsidRPr="00B17DF4">
        <w:rPr>
          <w:rFonts w:eastAsia="Gungsuh"/>
          <w:color w:val="000000"/>
          <w:sz w:val="22"/>
          <w:szCs w:val="22"/>
        </w:rPr>
        <w:t xml:space="preserve">  ≤ 200 mmHg will result in an assinment to a “moderate” group. If the average PaO2 is ≥ 201 mmHg</w:t>
      </w:r>
      <w:commentRangeEnd w:id="3"/>
      <w:r>
        <w:rPr>
          <w:rStyle w:val="CommentReference"/>
        </w:rPr>
        <w:commentReference w:id="3"/>
      </w:r>
      <w:commentRangeEnd w:id="4"/>
      <w:r w:rsidR="00A23A2F">
        <w:rPr>
          <w:rStyle w:val="CommentReference"/>
        </w:rPr>
        <w:commentReference w:id="4"/>
      </w:r>
      <w:r w:rsidRPr="0064660F">
        <w:rPr>
          <w:sz w:val="22"/>
          <w:szCs w:val="22"/>
        </w:rPr>
        <w:t>,</w:t>
      </w:r>
      <w:r w:rsidRPr="00755EDA">
        <w:rPr>
          <w:color w:val="000000"/>
          <w:sz w:val="22"/>
          <w:szCs w:val="22"/>
        </w:rPr>
        <w:t xml:space="preserve"> the patient will be assigned to a “severe” group. After the group assignment we aim to perform an </w:t>
      </w:r>
      <w:commentRangeStart w:id="6"/>
      <w:commentRangeStart w:id="7"/>
      <w:r w:rsidRPr="00755EDA">
        <w:rPr>
          <w:color w:val="000000"/>
          <w:sz w:val="22"/>
          <w:szCs w:val="22"/>
        </w:rPr>
        <w:t>intention-to-treat analysis</w:t>
      </w:r>
      <w:commentRangeEnd w:id="6"/>
      <w:r w:rsidR="00B17DF4">
        <w:rPr>
          <w:rStyle w:val="CommentReference"/>
        </w:rPr>
        <w:commentReference w:id="6"/>
      </w:r>
      <w:commentRangeEnd w:id="7"/>
      <w:r w:rsidR="00A1438A">
        <w:rPr>
          <w:rStyle w:val="CommentReference"/>
        </w:rPr>
        <w:commentReference w:id="7"/>
      </w:r>
      <w:r w:rsidRPr="00755EDA">
        <w:rPr>
          <w:color w:val="000000"/>
          <w:sz w:val="22"/>
          <w:szCs w:val="22"/>
        </w:rPr>
        <w:t xml:space="preserve">. </w:t>
      </w:r>
    </w:p>
    <w:p w14:paraId="43048DF6" w14:textId="363EEB3B" w:rsidR="00C51055" w:rsidRDefault="00C51055" w:rsidP="00C51055">
      <w:pPr>
        <w:pStyle w:val="Normal1"/>
        <w:spacing w:line="360" w:lineRule="auto"/>
        <w:rPr>
          <w:ins w:id="8" w:author="Schleifer, Grigorij" w:date="2018-09-25T13:16:00Z"/>
          <w:color w:val="000000"/>
          <w:sz w:val="22"/>
          <w:szCs w:val="22"/>
        </w:rPr>
      </w:pPr>
    </w:p>
    <w:p w14:paraId="26D2F467" w14:textId="562C8692" w:rsidR="00C51055" w:rsidRPr="00C51055" w:rsidRDefault="00C51055" w:rsidP="00C51055">
      <w:pPr>
        <w:pStyle w:val="Normal1"/>
        <w:spacing w:line="360" w:lineRule="auto"/>
        <w:rPr>
          <w:b/>
          <w:color w:val="000000"/>
          <w:sz w:val="22"/>
          <w:szCs w:val="22"/>
        </w:rPr>
      </w:pPr>
      <w:r w:rsidRPr="00C51055">
        <w:rPr>
          <w:b/>
          <w:color w:val="000000"/>
          <w:sz w:val="22"/>
          <w:szCs w:val="22"/>
        </w:rPr>
        <w:t>Confounders:</w:t>
      </w:r>
    </w:p>
    <w:p w14:paraId="092847E1" w14:textId="77777777" w:rsidR="00C51055" w:rsidRDefault="00C51055">
      <w:pPr>
        <w:pStyle w:val="Normal1"/>
        <w:spacing w:line="360" w:lineRule="auto"/>
        <w:ind w:firstLine="708"/>
        <w:rPr>
          <w:ins w:id="9" w:author="Schleifer, Grigorij" w:date="2018-09-25T13:16:00Z"/>
          <w:color w:val="000000"/>
          <w:sz w:val="22"/>
          <w:szCs w:val="22"/>
        </w:rPr>
      </w:pPr>
    </w:p>
    <w:p w14:paraId="360E1E96" w14:textId="20C6E412" w:rsidR="00B3099C" w:rsidRDefault="00755EDA">
      <w:pPr>
        <w:pStyle w:val="Normal1"/>
        <w:spacing w:line="360" w:lineRule="auto"/>
        <w:ind w:firstLine="708"/>
        <w:rPr>
          <w:color w:val="000000"/>
          <w:sz w:val="22"/>
          <w:szCs w:val="22"/>
        </w:rPr>
      </w:pPr>
      <w:r w:rsidRPr="00755EDA">
        <w:rPr>
          <w:color w:val="000000"/>
          <w:sz w:val="22"/>
          <w:szCs w:val="22"/>
        </w:rPr>
        <w:t xml:space="preserve">We will adjust for the following confounders: age, </w:t>
      </w:r>
      <w:r w:rsidR="00531460">
        <w:rPr>
          <w:color w:val="000000"/>
          <w:sz w:val="22"/>
          <w:szCs w:val="22"/>
        </w:rPr>
        <w:t xml:space="preserve">gender, </w:t>
      </w:r>
      <w:commentRangeStart w:id="10"/>
      <w:commentRangeStart w:id="11"/>
      <w:r w:rsidRPr="00755EDA">
        <w:rPr>
          <w:sz w:val="22"/>
          <w:szCs w:val="22"/>
        </w:rPr>
        <w:t>disease</w:t>
      </w:r>
      <w:r w:rsidRPr="00755EDA">
        <w:rPr>
          <w:color w:val="000000"/>
          <w:sz w:val="22"/>
          <w:szCs w:val="22"/>
        </w:rPr>
        <w:t xml:space="preserve"> severity (APAC</w:t>
      </w:r>
      <w:r w:rsidRPr="00755EDA">
        <w:rPr>
          <w:sz w:val="22"/>
          <w:szCs w:val="22"/>
        </w:rPr>
        <w:t>HE IV)</w:t>
      </w:r>
      <w:commentRangeEnd w:id="10"/>
      <w:r w:rsidR="00B17DF4">
        <w:rPr>
          <w:rStyle w:val="CommentReference"/>
        </w:rPr>
        <w:commentReference w:id="10"/>
      </w:r>
      <w:commentRangeEnd w:id="11"/>
      <w:r w:rsidR="00A23A2F">
        <w:rPr>
          <w:rStyle w:val="CommentReference"/>
        </w:rPr>
        <w:commentReference w:id="11"/>
      </w:r>
      <w:r w:rsidRPr="00755EDA">
        <w:rPr>
          <w:color w:val="000000"/>
          <w:sz w:val="22"/>
          <w:szCs w:val="22"/>
        </w:rPr>
        <w:t>, amount of transfused blood products</w:t>
      </w:r>
      <w:r w:rsidR="00531460">
        <w:rPr>
          <w:color w:val="000000"/>
          <w:sz w:val="22"/>
          <w:szCs w:val="22"/>
        </w:rPr>
        <w:t xml:space="preserve"> (blood loss)</w:t>
      </w:r>
      <w:r w:rsidRPr="00755EDA">
        <w:rPr>
          <w:color w:val="000000"/>
          <w:sz w:val="22"/>
          <w:szCs w:val="22"/>
        </w:rPr>
        <w:t>, preexisting kidney disease, preexisting heart disease, diabetes mell</w:t>
      </w:r>
      <w:r>
        <w:rPr>
          <w:color w:val="000000"/>
          <w:sz w:val="22"/>
          <w:szCs w:val="22"/>
        </w:rPr>
        <w:t>itus, chronic lung disease</w:t>
      </w:r>
      <w:r w:rsidR="00531460">
        <w:rPr>
          <w:color w:val="000000"/>
          <w:sz w:val="22"/>
          <w:szCs w:val="22"/>
        </w:rPr>
        <w:t>, nephrotoxic medication (NSARS, nephrotoxic antibiotics)</w:t>
      </w:r>
      <w:r>
        <w:rPr>
          <w:color w:val="000000"/>
          <w:sz w:val="22"/>
          <w:szCs w:val="22"/>
        </w:rPr>
        <w:t>.</w:t>
      </w:r>
    </w:p>
    <w:p w14:paraId="56B8231A" w14:textId="77777777" w:rsidR="00B3099C" w:rsidRDefault="00B3099C">
      <w:pPr>
        <w:pStyle w:val="Normal1"/>
        <w:spacing w:line="360" w:lineRule="auto"/>
        <w:rPr>
          <w:color w:val="000000"/>
          <w:sz w:val="22"/>
          <w:szCs w:val="22"/>
        </w:rPr>
      </w:pPr>
    </w:p>
    <w:p w14:paraId="712788A4" w14:textId="27FDBC03" w:rsidR="00B3099C" w:rsidRDefault="00B17DF4">
      <w:pPr>
        <w:pStyle w:val="Normal1"/>
        <w:spacing w:line="360" w:lineRule="auto"/>
        <w:rPr>
          <w:b/>
          <w:color w:val="000000"/>
          <w:sz w:val="22"/>
          <w:szCs w:val="22"/>
        </w:rPr>
      </w:pPr>
      <w:r>
        <w:rPr>
          <w:b/>
          <w:color w:val="000000"/>
          <w:sz w:val="22"/>
          <w:szCs w:val="22"/>
        </w:rPr>
        <w:lastRenderedPageBreak/>
        <w:t>Acknowledgements</w:t>
      </w:r>
      <w:r w:rsidR="00755EDA">
        <w:rPr>
          <w:b/>
          <w:color w:val="000000"/>
          <w:sz w:val="22"/>
          <w:szCs w:val="22"/>
        </w:rPr>
        <w:t>:</w:t>
      </w:r>
    </w:p>
    <w:p w14:paraId="14B1E082" w14:textId="77777777" w:rsidR="00B3099C" w:rsidRDefault="00B3099C">
      <w:pPr>
        <w:pStyle w:val="Normal1"/>
        <w:spacing w:line="360" w:lineRule="auto"/>
        <w:rPr>
          <w:b/>
          <w:color w:val="000000"/>
          <w:sz w:val="22"/>
          <w:szCs w:val="22"/>
        </w:rPr>
      </w:pPr>
    </w:p>
    <w:p w14:paraId="06FEA87B" w14:textId="77777777" w:rsidR="00B3099C" w:rsidRDefault="00755EDA">
      <w:pPr>
        <w:pStyle w:val="Normal1"/>
        <w:spacing w:line="360" w:lineRule="auto"/>
        <w:rPr>
          <w:b/>
          <w:color w:val="000000"/>
          <w:sz w:val="22"/>
          <w:szCs w:val="22"/>
        </w:rPr>
      </w:pPr>
      <w:r>
        <w:rPr>
          <w:b/>
          <w:color w:val="000000"/>
          <w:sz w:val="22"/>
          <w:szCs w:val="22"/>
        </w:rPr>
        <w:t>References:</w:t>
      </w:r>
    </w:p>
    <w:p w14:paraId="72923492" w14:textId="77777777" w:rsidR="00B3099C" w:rsidRDefault="00B3099C">
      <w:pPr>
        <w:pStyle w:val="Normal1"/>
        <w:spacing w:line="360" w:lineRule="auto"/>
        <w:rPr>
          <w:color w:val="000000"/>
          <w:sz w:val="22"/>
          <w:szCs w:val="22"/>
        </w:rPr>
      </w:pPr>
    </w:p>
    <w:p w14:paraId="6DF7C696" w14:textId="77777777" w:rsidR="00B3099C" w:rsidRDefault="00755EDA">
      <w:pPr>
        <w:pStyle w:val="Normal1"/>
        <w:tabs>
          <w:tab w:val="left" w:pos="640"/>
        </w:tabs>
        <w:spacing w:after="240"/>
        <w:ind w:left="640" w:hanging="640"/>
        <w:rPr>
          <w:sz w:val="22"/>
          <w:szCs w:val="22"/>
        </w:rPr>
      </w:pPr>
      <w:r>
        <w:rPr>
          <w:sz w:val="22"/>
          <w:szCs w:val="22"/>
        </w:rPr>
        <w:t>1.</w:t>
      </w:r>
      <w:r>
        <w:rPr>
          <w:sz w:val="22"/>
          <w:szCs w:val="22"/>
        </w:rPr>
        <w:tab/>
        <w:t xml:space="preserve">Bateman NT, Leach RM. Acute oxygen therapy. BMJ. British Medical Journal Publishing Group; 1998 Sep 19;317(7161):798–801. </w:t>
      </w:r>
    </w:p>
    <w:p w14:paraId="558A6AF1" w14:textId="77777777" w:rsidR="00B3099C" w:rsidRDefault="00755EDA">
      <w:pPr>
        <w:pStyle w:val="Normal1"/>
        <w:tabs>
          <w:tab w:val="left" w:pos="640"/>
        </w:tabs>
        <w:spacing w:after="240"/>
        <w:ind w:left="640" w:hanging="640"/>
        <w:rPr>
          <w:sz w:val="22"/>
          <w:szCs w:val="22"/>
        </w:rPr>
      </w:pPr>
      <w:r>
        <w:rPr>
          <w:sz w:val="22"/>
          <w:szCs w:val="22"/>
        </w:rPr>
        <w:t>2.</w:t>
      </w:r>
      <w:r>
        <w:rPr>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A358288" w14:textId="77777777" w:rsidR="00B3099C" w:rsidRDefault="00755EDA">
      <w:pPr>
        <w:pStyle w:val="Normal1"/>
        <w:tabs>
          <w:tab w:val="left" w:pos="640"/>
        </w:tabs>
        <w:spacing w:after="240"/>
        <w:ind w:left="640" w:hanging="640"/>
        <w:rPr>
          <w:sz w:val="22"/>
          <w:szCs w:val="22"/>
        </w:rPr>
      </w:pPr>
      <w:r>
        <w:rPr>
          <w:sz w:val="22"/>
          <w:szCs w:val="22"/>
        </w:rPr>
        <w:t>3.</w:t>
      </w:r>
      <w:r>
        <w:rPr>
          <w:sz w:val="22"/>
          <w:szCs w:val="22"/>
        </w:rPr>
        <w:tab/>
        <w:t xml:space="preserve">Thomas M, Malmcrona R, Shillingford J. Hemodynamic effects of oxygen in patients with acute myocardial infaction. British Heart Journal. BMJ Publishing Group; 1965 May 1;27(3):401. </w:t>
      </w:r>
    </w:p>
    <w:p w14:paraId="31DD7339" w14:textId="77777777" w:rsidR="00B3099C" w:rsidRDefault="00755EDA">
      <w:pPr>
        <w:pStyle w:val="Normal1"/>
        <w:tabs>
          <w:tab w:val="left" w:pos="640"/>
        </w:tabs>
        <w:spacing w:after="240"/>
        <w:ind w:left="640" w:hanging="640"/>
        <w:rPr>
          <w:sz w:val="22"/>
          <w:szCs w:val="22"/>
        </w:rPr>
      </w:pPr>
      <w:r>
        <w:rPr>
          <w:sz w:val="22"/>
          <w:szCs w:val="22"/>
        </w:rPr>
        <w:t>4.</w:t>
      </w:r>
      <w:r>
        <w:rPr>
          <w:sz w:val="22"/>
          <w:szCs w:val="22"/>
        </w:rPr>
        <w:tab/>
        <w:t xml:space="preserve">Cornet AD, Kooter AJ, Peters MJ, Smulders YM. The potential harm of oxygen therapy in medical emergencies. Critical Care 2016 20:1. BioMed Central; 2013 Apr 1;17(2):313. </w:t>
      </w:r>
    </w:p>
    <w:p w14:paraId="179A270E" w14:textId="77777777" w:rsidR="00B3099C" w:rsidRDefault="00755EDA">
      <w:pPr>
        <w:pStyle w:val="Normal1"/>
        <w:tabs>
          <w:tab w:val="left" w:pos="640"/>
        </w:tabs>
        <w:spacing w:after="240"/>
        <w:ind w:left="640" w:hanging="640"/>
        <w:rPr>
          <w:sz w:val="22"/>
          <w:szCs w:val="22"/>
        </w:rPr>
      </w:pPr>
      <w:r>
        <w:rPr>
          <w:sz w:val="22"/>
          <w:szCs w:val="22"/>
        </w:rPr>
        <w:t>5.</w:t>
      </w:r>
      <w:r>
        <w:rPr>
          <w:sz w:val="22"/>
          <w:szCs w:val="22"/>
        </w:rPr>
        <w:tab/>
        <w:t xml:space="preserve">Hope KJ. Association Between Arterial Hyperoxia Following Resuscitation From Cardiac Arrest and In-Hospital Mortality. 2010 May 19;:1–7. </w:t>
      </w:r>
    </w:p>
    <w:p w14:paraId="0FD8F34B" w14:textId="77777777" w:rsidR="00B3099C" w:rsidRDefault="00755EDA">
      <w:pPr>
        <w:pStyle w:val="Normal1"/>
        <w:tabs>
          <w:tab w:val="left" w:pos="640"/>
        </w:tabs>
        <w:spacing w:after="240"/>
        <w:ind w:left="640" w:hanging="640"/>
        <w:rPr>
          <w:sz w:val="22"/>
          <w:szCs w:val="22"/>
        </w:rPr>
      </w:pPr>
      <w:bookmarkStart w:id="12" w:name="_gjdgxs" w:colFirst="0" w:colLast="0"/>
      <w:bookmarkEnd w:id="12"/>
      <w:r>
        <w:rPr>
          <w:sz w:val="22"/>
          <w:szCs w:val="22"/>
        </w:rPr>
        <w:t>6.</w:t>
      </w:r>
      <w:r>
        <w:rPr>
          <w:sz w:val="22"/>
          <w:szCs w:val="22"/>
        </w:rPr>
        <w:tab/>
        <w:t xml:space="preserve">Hope KJ, Jones AE, Parrillo JE, Dellinger P, Milcarek B, Hunter K, et al. Relationship Between Supranormal Oxygen Tension and Outcome After Resuscitation From Cardiac Arrest, </w:t>
      </w:r>
      <w:r>
        <w:rPr>
          <w:i/>
          <w:sz w:val="22"/>
          <w:szCs w:val="22"/>
        </w:rPr>
        <w:t>Circulation</w:t>
      </w:r>
      <w:r>
        <w:rPr>
          <w:sz w:val="22"/>
          <w:szCs w:val="22"/>
        </w:rPr>
        <w:t>. 2011 April 4;123:2717-2722.</w:t>
      </w:r>
      <w:r>
        <w:rPr>
          <w:b/>
          <w:sz w:val="22"/>
          <w:szCs w:val="22"/>
        </w:rPr>
        <w:t xml:space="preserve"> </w:t>
      </w:r>
    </w:p>
    <w:p w14:paraId="10FA485C" w14:textId="77777777" w:rsidR="00B3099C" w:rsidRDefault="00755EDA">
      <w:pPr>
        <w:pStyle w:val="Normal1"/>
        <w:tabs>
          <w:tab w:val="left" w:pos="640"/>
        </w:tabs>
        <w:spacing w:after="240"/>
        <w:ind w:left="640" w:hanging="640"/>
        <w:rPr>
          <w:sz w:val="22"/>
          <w:szCs w:val="22"/>
        </w:rPr>
      </w:pPr>
      <w:r>
        <w:rPr>
          <w:sz w:val="22"/>
          <w:szCs w:val="22"/>
        </w:rPr>
        <w:t>7.</w:t>
      </w:r>
      <w:r>
        <w:rPr>
          <w:sz w:val="22"/>
          <w:szCs w:val="22"/>
        </w:rPr>
        <w:tab/>
        <w:t xml:space="preserve">Rønning OM, Guldvog B. Should Stroke Victims Routinely Receive Supplemental Oxygen? Stroke. Lippincott Williams &amp; Wilkins; 1999 Oct 1. </w:t>
      </w:r>
    </w:p>
    <w:p w14:paraId="6CB6A92B" w14:textId="77777777" w:rsidR="00B3099C" w:rsidRDefault="00755EDA">
      <w:pPr>
        <w:pStyle w:val="Normal1"/>
        <w:tabs>
          <w:tab w:val="left" w:pos="640"/>
        </w:tabs>
        <w:spacing w:after="240"/>
        <w:ind w:left="640" w:hanging="640"/>
        <w:rPr>
          <w:sz w:val="22"/>
          <w:szCs w:val="22"/>
        </w:rPr>
      </w:pPr>
      <w:r>
        <w:rPr>
          <w:sz w:val="22"/>
          <w:szCs w:val="22"/>
        </w:rPr>
        <w:t>8.</w:t>
      </w:r>
      <w:r>
        <w:rPr>
          <w:sz w:val="22"/>
          <w:szCs w:val="22"/>
        </w:rPr>
        <w:tab/>
        <w:t xml:space="preserve">Bellomo R, Bailey M, Eastwood GM, Nichol A, Pilcher D, Hart GK, et al. Arterial hyperoxia and in-hospital mortality after resuscitation from cardiac arrest. Critical Care 2016 20:1. BioMed Central; 2011 Apr 1;15(2):R90. </w:t>
      </w:r>
    </w:p>
    <w:p w14:paraId="3684B5DB" w14:textId="77777777" w:rsidR="00B3099C" w:rsidRDefault="00755EDA">
      <w:pPr>
        <w:pStyle w:val="Normal1"/>
        <w:tabs>
          <w:tab w:val="left" w:pos="640"/>
        </w:tabs>
        <w:spacing w:after="240"/>
        <w:ind w:left="640" w:hanging="640"/>
        <w:rPr>
          <w:sz w:val="22"/>
          <w:szCs w:val="22"/>
        </w:rPr>
      </w:pPr>
      <w:r>
        <w:rPr>
          <w:sz w:val="22"/>
          <w:szCs w:val="22"/>
        </w:rPr>
        <w:t>9.</w:t>
      </w:r>
      <w:r>
        <w:rPr>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C41674E" w14:textId="77777777" w:rsidR="00B3099C" w:rsidRDefault="00755EDA">
      <w:pPr>
        <w:pStyle w:val="Normal1"/>
        <w:tabs>
          <w:tab w:val="left" w:pos="640"/>
        </w:tabs>
        <w:spacing w:after="240"/>
        <w:ind w:left="640" w:hanging="640"/>
        <w:rPr>
          <w:sz w:val="22"/>
          <w:szCs w:val="22"/>
        </w:rPr>
      </w:pPr>
      <w:r>
        <w:rPr>
          <w:sz w:val="22"/>
          <w:szCs w:val="22"/>
        </w:rPr>
        <w:t>10.</w:t>
      </w:r>
      <w:r>
        <w:rPr>
          <w:sz w:val="22"/>
          <w:szCs w:val="22"/>
        </w:rPr>
        <w:tab/>
        <w:t xml:space="preserve">Girardis M, Busani S, Damiani E, Donati A, Rinaldi L, Marudi A, et al. Effect of Conservative vs Conventional Oxygen Therapy on Mortality Among Patients in an Intensive Care Unit. JAMA. 2016 Oct 18;316(15):1583–7. </w:t>
      </w:r>
    </w:p>
    <w:p w14:paraId="1424DF86" w14:textId="77777777" w:rsidR="00B3099C" w:rsidRDefault="00755EDA">
      <w:pPr>
        <w:pStyle w:val="Normal1"/>
        <w:tabs>
          <w:tab w:val="left" w:pos="640"/>
        </w:tabs>
        <w:spacing w:after="240"/>
        <w:ind w:left="640" w:hanging="640"/>
        <w:rPr>
          <w:sz w:val="22"/>
          <w:szCs w:val="22"/>
        </w:rPr>
      </w:pPr>
      <w:r>
        <w:rPr>
          <w:sz w:val="22"/>
          <w:szCs w:val="22"/>
        </w:rPr>
        <w:t>11.</w:t>
      </w:r>
      <w:r>
        <w:rPr>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659FD665" w14:textId="77777777" w:rsidR="00B3099C" w:rsidRDefault="00755EDA">
      <w:pPr>
        <w:pStyle w:val="Normal1"/>
        <w:tabs>
          <w:tab w:val="left" w:pos="640"/>
        </w:tabs>
        <w:spacing w:after="240"/>
        <w:ind w:left="640" w:hanging="640"/>
        <w:rPr>
          <w:sz w:val="22"/>
          <w:szCs w:val="22"/>
        </w:rPr>
      </w:pPr>
      <w:r>
        <w:rPr>
          <w:sz w:val="22"/>
          <w:szCs w:val="22"/>
        </w:rPr>
        <w:t>12.</w:t>
      </w:r>
      <w:r>
        <w:rPr>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3FF0BBCE" w14:textId="77777777" w:rsidR="00B3099C" w:rsidRDefault="00755EDA">
      <w:pPr>
        <w:pStyle w:val="Normal1"/>
        <w:tabs>
          <w:tab w:val="left" w:pos="640"/>
        </w:tabs>
        <w:spacing w:after="240"/>
        <w:ind w:left="640" w:hanging="640"/>
        <w:rPr>
          <w:sz w:val="22"/>
          <w:szCs w:val="22"/>
        </w:rPr>
      </w:pPr>
      <w:r>
        <w:rPr>
          <w:sz w:val="22"/>
          <w:szCs w:val="22"/>
        </w:rPr>
        <w:t>13.</w:t>
      </w:r>
      <w:r>
        <w:rPr>
          <w:sz w:val="22"/>
          <w:szCs w:val="22"/>
        </w:rPr>
        <w:tab/>
        <w:t xml:space="preserve">The RIFLE criteria and mortality in acute kidney injury: A systematic review. Kidney International. Elsevier; 2008 Mar 1;73(5):538–46. </w:t>
      </w:r>
    </w:p>
    <w:p w14:paraId="1161A2E2" w14:textId="77777777" w:rsidR="00B3099C" w:rsidRDefault="00B3099C">
      <w:pPr>
        <w:pStyle w:val="Normal1"/>
        <w:spacing w:line="360" w:lineRule="auto"/>
        <w:rPr>
          <w:color w:val="000000"/>
          <w:sz w:val="22"/>
          <w:szCs w:val="22"/>
        </w:rPr>
      </w:pPr>
    </w:p>
    <w:sectPr w:rsidR="00B3099C">
      <w:pgSz w:w="11900" w:h="16840"/>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mura Satoshi" w:date="2018-09-24T23:28:00Z" w:initials="SK">
    <w:p w14:paraId="74979D00" w14:textId="77777777" w:rsidR="00755EDA" w:rsidRDefault="00755EDA">
      <w:pPr>
        <w:pStyle w:val="CommentText"/>
      </w:pPr>
      <w:r>
        <w:rPr>
          <w:rStyle w:val="CommentReference"/>
        </w:rPr>
        <w:annotationRef/>
      </w:r>
      <w:r>
        <w:t>What is your rationale of dividing into three group? Of course, we can change the groups after collecting data...</w:t>
      </w:r>
    </w:p>
  </w:comment>
  <w:comment w:id="2" w:author="Schleifer, Grigorij" w:date="2018-09-25T11:01:00Z" w:initials="SG">
    <w:p w14:paraId="7FF0F543" w14:textId="00AA1305" w:rsidR="00C30279" w:rsidRDefault="00C30279">
      <w:pPr>
        <w:pStyle w:val="CommentText"/>
      </w:pPr>
      <w:r>
        <w:rPr>
          <w:rStyle w:val="CommentReference"/>
        </w:rPr>
        <w:annotationRef/>
      </w:r>
      <w:r>
        <w:t xml:space="preserve">Based on previous leterature. </w:t>
      </w:r>
      <w:r w:rsidR="00A0765B">
        <w:t>Do you thing two groups will be easier to analize statistically? I am good with two groups. You can decide!</w:t>
      </w:r>
    </w:p>
  </w:comment>
  <w:comment w:id="3" w:author="Kimura Satoshi" w:date="2018-09-24T23:29:00Z" w:initials="SK">
    <w:p w14:paraId="776EF651" w14:textId="58A16C87" w:rsidR="00755EDA" w:rsidRDefault="00755EDA">
      <w:pPr>
        <w:pStyle w:val="CommentText"/>
      </w:pPr>
      <w:r>
        <w:rPr>
          <w:rStyle w:val="CommentReference"/>
        </w:rPr>
        <w:annotationRef/>
      </w:r>
      <w:r>
        <w:t xml:space="preserve">Is there any specific </w:t>
      </w:r>
      <w:r w:rsidR="00A23A2F">
        <w:t>paper that used similar cutoff:</w:t>
      </w:r>
    </w:p>
  </w:comment>
  <w:comment w:id="4" w:author="Schleifer, Grigorij" w:date="2018-09-25T11:28:00Z" w:initials="SG">
    <w:p w14:paraId="43CD5441" w14:textId="0D8B2B9D" w:rsidR="00A23A2F" w:rsidRDefault="00A23A2F">
      <w:pPr>
        <w:pStyle w:val="CommentText"/>
      </w:pPr>
      <w:r>
        <w:rPr>
          <w:rStyle w:val="CommentReference"/>
        </w:rPr>
        <w:annotationRef/>
      </w:r>
      <w:r>
        <w:t>The cutoffs are based on the preliminary data that Chris has collected from eICU</w:t>
      </w:r>
      <w:r w:rsidR="00C4044C">
        <w:t xml:space="preserve"> (PDF of the jupyter notebook attached)</w:t>
      </w:r>
      <w:r>
        <w:t xml:space="preserve">. The </w:t>
      </w:r>
      <w:r w:rsidR="00A1438A">
        <w:t>mean PaO2 in trauma patients</w:t>
      </w:r>
      <w:r w:rsidR="00882F28">
        <w:t xml:space="preserve"> during the first </w:t>
      </w:r>
      <w:r w:rsidR="00747228">
        <w:t>24</w:t>
      </w:r>
      <w:r w:rsidR="00882F28">
        <w:t xml:space="preserve"> h</w:t>
      </w:r>
      <w:r w:rsidR="00747228">
        <w:t xml:space="preserve"> was 147with a SD of 7</w:t>
      </w:r>
      <w:r w:rsidR="00A1438A">
        <w:t xml:space="preserve">0 mmHg. </w:t>
      </w:r>
      <w:r w:rsidR="003D4C71">
        <w:t>And it makes sence: clinicians will not keep high FiO2 over a long period as long no lung disease is prevalent.</w:t>
      </w:r>
      <w:r w:rsidR="00490905">
        <w:t xml:space="preserve"> This will mean that average PaO2 will be rather low</w:t>
      </w:r>
      <w:r w:rsidR="00C17253">
        <w:t xml:space="preserve"> after 24 hours</w:t>
      </w:r>
      <w:r w:rsidR="00490905">
        <w:t>.</w:t>
      </w:r>
      <w:r w:rsidR="00C17253">
        <w:t xml:space="preserve"> This is the reason I decided for this cutoffs. Do you thing we need different cutoffs? Lets discuss on Friday.</w:t>
      </w:r>
      <w:bookmarkStart w:id="5" w:name="_GoBack"/>
      <w:bookmarkEnd w:id="5"/>
    </w:p>
  </w:comment>
  <w:comment w:id="6" w:author="Kimura Satoshi" w:date="2018-09-24T23:34:00Z" w:initials="SK">
    <w:p w14:paraId="76EC8239" w14:textId="6C1628FB" w:rsidR="00A1438A" w:rsidRDefault="00B17DF4">
      <w:pPr>
        <w:pStyle w:val="CommentText"/>
      </w:pPr>
      <w:r>
        <w:rPr>
          <w:rStyle w:val="CommentReference"/>
        </w:rPr>
        <w:annotationRef/>
      </w:r>
      <w:r>
        <w:t>Can we use intention-to-treat analysis for retrospective study? Not just for RCT?</w:t>
      </w:r>
    </w:p>
  </w:comment>
  <w:comment w:id="7" w:author="Schleifer, Grigorij" w:date="2018-09-25T11:32:00Z" w:initials="SG">
    <w:p w14:paraId="292F053E" w14:textId="5D93E450" w:rsidR="00A1438A" w:rsidRDefault="00A1438A">
      <w:pPr>
        <w:pStyle w:val="CommentText"/>
      </w:pPr>
      <w:r>
        <w:rPr>
          <w:rStyle w:val="CommentReference"/>
        </w:rPr>
        <w:annotationRef/>
      </w:r>
      <w:r>
        <w:t>I am not sure, lets discuss on Friday</w:t>
      </w:r>
    </w:p>
  </w:comment>
  <w:comment w:id="10" w:author="Kimura Satoshi" w:date="2018-09-24T23:39:00Z" w:initials="SK">
    <w:p w14:paraId="6A4CCE33" w14:textId="7480090C" w:rsidR="00A23A2F" w:rsidRDefault="00B17DF4">
      <w:pPr>
        <w:pStyle w:val="CommentText"/>
      </w:pPr>
      <w:r>
        <w:rPr>
          <w:rStyle w:val="CommentReference"/>
        </w:rPr>
        <w:annotationRef/>
      </w:r>
      <w:r>
        <w:t>Is there any classification for severity of trauma? APACH is general score. Furthermore, traumatic lung injury could be a confounder.</w:t>
      </w:r>
    </w:p>
  </w:comment>
  <w:comment w:id="11" w:author="Schleifer, Grigorij" w:date="2018-09-25T11:30:00Z" w:initials="SG">
    <w:p w14:paraId="6EE80D23" w14:textId="1FD2EEE2" w:rsidR="00A23A2F" w:rsidRDefault="00A23A2F">
      <w:pPr>
        <w:pStyle w:val="CommentText"/>
      </w:pPr>
      <w:r>
        <w:rPr>
          <w:rStyle w:val="CommentReference"/>
        </w:rPr>
        <w:annotationRef/>
      </w:r>
      <w:r>
        <w:t xml:space="preserve">Yes, the Injury Severity Score (ISS). But the score is not implemented in MIMIC and there is no code in Github to do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79D00" w15:done="0"/>
  <w15:commentEx w15:paraId="7FF0F543" w15:paraIdParent="74979D00" w15:done="0"/>
  <w15:commentEx w15:paraId="776EF651" w15:done="0"/>
  <w15:commentEx w15:paraId="43CD5441" w15:paraIdParent="776EF651" w15:done="0"/>
  <w15:commentEx w15:paraId="76EC8239" w15:done="0"/>
  <w15:commentEx w15:paraId="292F053E" w15:paraIdParent="76EC8239" w15:done="0"/>
  <w15:commentEx w15:paraId="6A4CCE33" w15:done="0"/>
  <w15:commentEx w15:paraId="6EE80D23" w15:paraIdParent="6A4CCE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79D00" w16cid:durableId="1F5490E3"/>
  <w16cid:commentId w16cid:paraId="7FF0F543" w16cid:durableId="1F549414"/>
  <w16cid:commentId w16cid:paraId="776EF651" w16cid:durableId="1F5490E4"/>
  <w16cid:commentId w16cid:paraId="43CD5441" w16cid:durableId="1F549A6F"/>
  <w16cid:commentId w16cid:paraId="76EC8239" w16cid:durableId="1F5490E5"/>
  <w16cid:commentId w16cid:paraId="292F053E" w16cid:durableId="1F549B5F"/>
  <w16cid:commentId w16cid:paraId="6A4CCE33" w16cid:durableId="1F5490E6"/>
  <w16cid:commentId w16cid:paraId="6EE80D23" w16cid:durableId="1F549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S Minch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26129"/>
    <w:multiLevelType w:val="multilevel"/>
    <w:tmpl w:val="72D03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EF62456"/>
    <w:multiLevelType w:val="multilevel"/>
    <w:tmpl w:val="43265C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leifer, Grigorij">
    <w15:presenceInfo w15:providerId="Windows Live" w15:userId="7d9eac05-4d84-4283-93a2-1a0202fe5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3099C"/>
    <w:rsid w:val="000E162B"/>
    <w:rsid w:val="00283C75"/>
    <w:rsid w:val="003D4C71"/>
    <w:rsid w:val="00490905"/>
    <w:rsid w:val="00531460"/>
    <w:rsid w:val="005927E7"/>
    <w:rsid w:val="0064660F"/>
    <w:rsid w:val="00747228"/>
    <w:rsid w:val="00755EDA"/>
    <w:rsid w:val="00882F28"/>
    <w:rsid w:val="00A0765B"/>
    <w:rsid w:val="00A1438A"/>
    <w:rsid w:val="00A23A2F"/>
    <w:rsid w:val="00B17DF4"/>
    <w:rsid w:val="00B3099C"/>
    <w:rsid w:val="00B41F1B"/>
    <w:rsid w:val="00BC6A7B"/>
    <w:rsid w:val="00C17253"/>
    <w:rsid w:val="00C30279"/>
    <w:rsid w:val="00C4044C"/>
    <w:rsid w:val="00C51055"/>
    <w:rsid w:val="00E45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2CB5F30"/>
  <w15:docId w15:val="{9765D2FC-EC52-2A4C-8B9C-52DBF7EA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Schleifer, Grigorij</cp:lastModifiedBy>
  <cp:revision>17</cp:revision>
  <dcterms:created xsi:type="dcterms:W3CDTF">2018-09-25T14:51:00Z</dcterms:created>
  <dcterms:modified xsi:type="dcterms:W3CDTF">2018-09-25T17:25:00Z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 publications="1"/&gt;&lt;/info&gt;PAPERS2_INFO_END</vt:lpwstr>
  </property>
</Properties>
</file>