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B78BE" w14:textId="77777777" w:rsidR="00490068" w:rsidRDefault="00B65EAF">
      <w:pPr>
        <w:spacing w:line="523" w:lineRule="auto"/>
        <w:jc w:val="both"/>
        <w:rPr>
          <w:rFonts w:ascii="Times" w:eastAsia="Times" w:hAnsi="Times" w:cs="Times"/>
          <w:b/>
          <w:sz w:val="24"/>
          <w:szCs w:val="24"/>
        </w:rPr>
      </w:pPr>
      <w:r>
        <w:rPr>
          <w:rFonts w:ascii="Times" w:eastAsia="Times" w:hAnsi="Times" w:cs="Times"/>
          <w:b/>
          <w:sz w:val="24"/>
          <w:szCs w:val="24"/>
        </w:rPr>
        <w:t>The Effect of High Oxygen Level on Kidney Function in Trauma Patients: A Large Cohort Study Using Electronic Health Record Database</w:t>
      </w:r>
    </w:p>
    <w:p w14:paraId="14C4125A" w14:textId="77777777" w:rsidR="00AD2585" w:rsidRDefault="00AD2585">
      <w:pPr>
        <w:spacing w:line="523" w:lineRule="auto"/>
        <w:jc w:val="both"/>
        <w:rPr>
          <w:rFonts w:ascii="Times" w:eastAsia="Times" w:hAnsi="Times" w:cs="Times"/>
          <w:b/>
          <w:sz w:val="24"/>
          <w:szCs w:val="24"/>
        </w:rPr>
      </w:pPr>
    </w:p>
    <w:p w14:paraId="4100CDF4" w14:textId="77777777" w:rsidR="00490068" w:rsidRDefault="00B65EAF">
      <w:pPr>
        <w:spacing w:line="523" w:lineRule="auto"/>
        <w:jc w:val="both"/>
        <w:rPr>
          <w:rFonts w:ascii="Times" w:eastAsia="Times" w:hAnsi="Times" w:cs="Times"/>
          <w:b/>
          <w:sz w:val="24"/>
          <w:szCs w:val="24"/>
        </w:rPr>
      </w:pPr>
      <w:r>
        <w:rPr>
          <w:rFonts w:ascii="Times" w:eastAsia="Times" w:hAnsi="Times" w:cs="Times"/>
          <w:b/>
          <w:sz w:val="24"/>
          <w:szCs w:val="24"/>
        </w:rPr>
        <w:t>Abstract</w:t>
      </w:r>
    </w:p>
    <w:p w14:paraId="56E9D983" w14:textId="77777777" w:rsidR="00490068" w:rsidRDefault="00B65EAF">
      <w:pPr>
        <w:spacing w:line="523" w:lineRule="auto"/>
        <w:jc w:val="both"/>
        <w:rPr>
          <w:rFonts w:ascii="Times" w:eastAsia="Times" w:hAnsi="Times" w:cs="Times"/>
          <w:b/>
          <w:sz w:val="24"/>
          <w:szCs w:val="24"/>
        </w:rPr>
      </w:pPr>
      <w:r>
        <w:rPr>
          <w:rFonts w:ascii="Times" w:eastAsia="Times" w:hAnsi="Times" w:cs="Times"/>
          <w:b/>
          <w:sz w:val="24"/>
          <w:szCs w:val="24"/>
        </w:rPr>
        <w:t>Background</w:t>
      </w:r>
    </w:p>
    <w:p w14:paraId="644A688E" w14:textId="5DE43BAC" w:rsidR="00490068" w:rsidRDefault="00B65EAF">
      <w:pPr>
        <w:spacing w:line="520" w:lineRule="auto"/>
        <w:jc w:val="both"/>
        <w:rPr>
          <w:rFonts w:ascii="Times" w:eastAsia="Times" w:hAnsi="Times" w:cs="Times"/>
          <w:sz w:val="24"/>
          <w:szCs w:val="24"/>
        </w:rPr>
      </w:pPr>
      <w:r>
        <w:rPr>
          <w:rFonts w:ascii="Times" w:eastAsia="Times" w:hAnsi="Times" w:cs="Times"/>
          <w:sz w:val="24"/>
          <w:szCs w:val="24"/>
        </w:rPr>
        <w:t xml:space="preserve">Recently, the </w:t>
      </w:r>
      <w:ins w:id="0" w:author="Grigorij Schleifer" w:date="2021-04-03T01:21:00Z">
        <w:r w:rsidR="001175ED">
          <w:rPr>
            <w:rFonts w:ascii="Times" w:eastAsia="Times" w:hAnsi="Times" w:cs="Times"/>
            <w:sz w:val="24"/>
            <w:szCs w:val="24"/>
          </w:rPr>
          <w:t xml:space="preserve">association of bad outcome and </w:t>
        </w:r>
      </w:ins>
      <w:ins w:id="1" w:author="Grigorij Schleifer" w:date="2021-04-03T01:22:00Z">
        <w:r w:rsidR="001175ED">
          <w:rPr>
            <w:rFonts w:ascii="Times" w:eastAsia="Times" w:hAnsi="Times" w:cs="Times"/>
            <w:sz w:val="24"/>
            <w:szCs w:val="24"/>
          </w:rPr>
          <w:t xml:space="preserve">the use of </w:t>
        </w:r>
      </w:ins>
      <w:del w:id="2" w:author="Grigorij Schleifer" w:date="2021-04-03T01:21:00Z">
        <w:r w:rsidDel="001175ED">
          <w:rPr>
            <w:rFonts w:ascii="Times" w:eastAsia="Times" w:hAnsi="Times" w:cs="Times"/>
            <w:sz w:val="24"/>
            <w:szCs w:val="24"/>
          </w:rPr>
          <w:delText xml:space="preserve">potential harmful impact of </w:delText>
        </w:r>
      </w:del>
      <w:ins w:id="3" w:author="Grigorij Schleifer" w:date="2021-04-03T01:18:00Z">
        <w:r w:rsidR="001175ED">
          <w:rPr>
            <w:rFonts w:ascii="Times" w:eastAsia="Times" w:hAnsi="Times" w:cs="Times"/>
            <w:sz w:val="24"/>
            <w:szCs w:val="24"/>
          </w:rPr>
          <w:t xml:space="preserve">excess </w:t>
        </w:r>
      </w:ins>
      <w:r>
        <w:rPr>
          <w:rFonts w:ascii="Times" w:eastAsia="Times" w:hAnsi="Times" w:cs="Times"/>
          <w:sz w:val="24"/>
          <w:szCs w:val="24"/>
        </w:rPr>
        <w:t xml:space="preserve">oxygen has been studied in </w:t>
      </w:r>
      <w:del w:id="4" w:author="Grigorij Schleifer" w:date="2021-04-03T01:18:00Z">
        <w:r w:rsidDel="001175ED">
          <w:rPr>
            <w:rFonts w:ascii="Times" w:eastAsia="Times" w:hAnsi="Times" w:cs="Times"/>
            <w:sz w:val="24"/>
            <w:szCs w:val="24"/>
          </w:rPr>
          <w:delText xml:space="preserve">clinical </w:delText>
        </w:r>
      </w:del>
      <w:ins w:id="5" w:author="Grigorij Schleifer" w:date="2021-07-06T23:32:00Z">
        <w:r w:rsidR="000A6F5B">
          <w:rPr>
            <w:rFonts w:ascii="Times" w:eastAsia="Times" w:hAnsi="Times" w:cs="Times"/>
            <w:sz w:val="24"/>
            <w:szCs w:val="24"/>
          </w:rPr>
          <w:t>multiple</w:t>
        </w:r>
      </w:ins>
      <w:ins w:id="6" w:author="Grigorij Schleifer" w:date="2021-04-03T01:18:00Z">
        <w:r w:rsidR="001175ED">
          <w:rPr>
            <w:rFonts w:ascii="Times" w:eastAsia="Times" w:hAnsi="Times" w:cs="Times"/>
            <w:sz w:val="24"/>
            <w:szCs w:val="24"/>
          </w:rPr>
          <w:t xml:space="preserve"> </w:t>
        </w:r>
      </w:ins>
      <w:ins w:id="7" w:author="Grigorij Schleifer" w:date="2021-04-03T01:19:00Z">
        <w:r w:rsidR="001175ED">
          <w:rPr>
            <w:rFonts w:ascii="Times" w:eastAsia="Times" w:hAnsi="Times" w:cs="Times"/>
            <w:sz w:val="24"/>
            <w:szCs w:val="24"/>
          </w:rPr>
          <w:t>scenarious</w:t>
        </w:r>
      </w:ins>
      <w:ins w:id="8" w:author="Grigorij Schleifer" w:date="2021-04-03T01:18:00Z">
        <w:r w:rsidR="001175ED">
          <w:rPr>
            <w:rFonts w:ascii="Times" w:eastAsia="Times" w:hAnsi="Times" w:cs="Times"/>
            <w:sz w:val="24"/>
            <w:szCs w:val="24"/>
          </w:rPr>
          <w:t xml:space="preserve">. </w:t>
        </w:r>
      </w:ins>
      <w:del w:id="9" w:author="Grigorij Schleifer" w:date="2021-04-03T01:19:00Z">
        <w:r w:rsidDel="001175ED">
          <w:rPr>
            <w:rFonts w:ascii="Times" w:eastAsia="Times" w:hAnsi="Times" w:cs="Times"/>
            <w:sz w:val="24"/>
            <w:szCs w:val="24"/>
          </w:rPr>
          <w:delText>trials</w:delText>
        </w:r>
      </w:del>
      <w:del w:id="10" w:author="Grigorij Schleifer" w:date="2021-04-03T01:18:00Z">
        <w:r w:rsidDel="001175ED">
          <w:rPr>
            <w:rFonts w:ascii="Times" w:eastAsia="Times" w:hAnsi="Times" w:cs="Times"/>
            <w:sz w:val="24"/>
            <w:szCs w:val="24"/>
          </w:rPr>
          <w:delText xml:space="preserve"> and advocated in various human organs such as brain, lung and heart, resulting in poor outcomes.</w:delText>
        </w:r>
      </w:del>
      <w:r>
        <w:rPr>
          <w:rFonts w:ascii="Times" w:eastAsia="Times" w:hAnsi="Times" w:cs="Times"/>
          <w:sz w:val="24"/>
          <w:szCs w:val="24"/>
        </w:rPr>
        <w:t xml:space="preserve"> </w:t>
      </w:r>
      <w:ins w:id="11" w:author="Grigorij Schleifer" w:date="2021-07-06T23:33:00Z">
        <w:r w:rsidR="000A6F5B">
          <w:rPr>
            <w:rFonts w:ascii="Times" w:eastAsia="Times" w:hAnsi="Times" w:cs="Times"/>
            <w:sz w:val="24"/>
            <w:szCs w:val="24"/>
          </w:rPr>
          <w:t xml:space="preserve">Similar findings were also shown in various </w:t>
        </w:r>
      </w:ins>
      <w:del w:id="12" w:author="Grigorij Schleifer" w:date="2021-07-06T23:33:00Z">
        <w:r w:rsidDel="000A6F5B">
          <w:rPr>
            <w:rFonts w:ascii="Times" w:eastAsia="Times" w:hAnsi="Times" w:cs="Times"/>
            <w:sz w:val="24"/>
            <w:szCs w:val="24"/>
          </w:rPr>
          <w:delText xml:space="preserve">Also, some </w:delText>
        </w:r>
      </w:del>
      <w:r>
        <w:rPr>
          <w:rFonts w:ascii="Times" w:eastAsia="Times" w:hAnsi="Times" w:cs="Times"/>
          <w:sz w:val="24"/>
          <w:szCs w:val="24"/>
        </w:rPr>
        <w:t xml:space="preserve">animal </w:t>
      </w:r>
      <w:del w:id="13" w:author="Grigorij Schleifer" w:date="2021-07-06T23:33:00Z">
        <w:r w:rsidDel="000A6F5B">
          <w:rPr>
            <w:rFonts w:ascii="Times" w:eastAsia="Times" w:hAnsi="Times" w:cs="Times"/>
            <w:sz w:val="24"/>
            <w:szCs w:val="24"/>
          </w:rPr>
          <w:delText xml:space="preserve">studies </w:delText>
        </w:r>
      </w:del>
      <w:ins w:id="14" w:author="Grigorij Schleifer" w:date="2021-07-06T23:33:00Z">
        <w:r w:rsidR="000A6F5B">
          <w:rPr>
            <w:rFonts w:ascii="Times" w:eastAsia="Times" w:hAnsi="Times" w:cs="Times"/>
            <w:sz w:val="24"/>
            <w:szCs w:val="24"/>
          </w:rPr>
          <w:t>models</w:t>
        </w:r>
      </w:ins>
      <w:ins w:id="15" w:author="Grigorij Schleifer" w:date="2021-07-06T23:34:00Z">
        <w:r w:rsidR="000A6F5B">
          <w:rPr>
            <w:rFonts w:ascii="Times" w:eastAsia="Times" w:hAnsi="Times" w:cs="Times"/>
            <w:sz w:val="24"/>
            <w:szCs w:val="24"/>
          </w:rPr>
          <w:t xml:space="preserve"> where. a</w:t>
        </w:r>
      </w:ins>
      <w:del w:id="16" w:author="Grigorij Schleifer" w:date="2021-07-06T23:34:00Z">
        <w:r w:rsidDel="000A6F5B">
          <w:rPr>
            <w:rFonts w:ascii="Times" w:eastAsia="Times" w:hAnsi="Times" w:cs="Times"/>
            <w:sz w:val="24"/>
            <w:szCs w:val="24"/>
          </w:rPr>
          <w:delText>have shown the</w:delText>
        </w:r>
      </w:del>
      <w:r>
        <w:rPr>
          <w:rFonts w:ascii="Times" w:eastAsia="Times" w:hAnsi="Times" w:cs="Times"/>
          <w:sz w:val="24"/>
          <w:szCs w:val="24"/>
        </w:rPr>
        <w:t xml:space="preserve"> detrimental effect of hyperoxia on renal tissue and renal hypoperfusion</w:t>
      </w:r>
      <w:ins w:id="17" w:author="Grigorij Schleifer" w:date="2021-07-06T23:34:00Z">
        <w:r w:rsidR="000A6F5B">
          <w:rPr>
            <w:rFonts w:ascii="Times" w:eastAsia="Times" w:hAnsi="Times" w:cs="Times"/>
            <w:sz w:val="24"/>
            <w:szCs w:val="24"/>
          </w:rPr>
          <w:t xml:space="preserve"> was shown</w:t>
        </w:r>
      </w:ins>
      <w:r>
        <w:rPr>
          <w:rFonts w:ascii="Times" w:eastAsia="Times" w:hAnsi="Times" w:cs="Times"/>
          <w:sz w:val="24"/>
          <w:szCs w:val="24"/>
        </w:rPr>
        <w:t xml:space="preserve">. However, the impact of keeping supranormal arterial blood oxygen tensions during </w:t>
      </w:r>
      <w:r w:rsidR="00B02777">
        <w:rPr>
          <w:rFonts w:ascii="Times" w:eastAsia="Times" w:hAnsi="Times" w:cs="Times"/>
          <w:sz w:val="24"/>
          <w:szCs w:val="24"/>
        </w:rPr>
        <w:t xml:space="preserve">intensive care unit </w:t>
      </w:r>
      <w:r w:rsidR="004A0724">
        <w:rPr>
          <w:rFonts w:ascii="Times" w:eastAsia="Times" w:hAnsi="Times" w:cs="Times"/>
          <w:sz w:val="24"/>
          <w:szCs w:val="24"/>
        </w:rPr>
        <w:t>(</w:t>
      </w:r>
      <w:ins w:id="18" w:author="Grigorij Schleifer" w:date="2021-04-03T01:21:00Z">
        <w:r w:rsidR="001175ED">
          <w:rPr>
            <w:rFonts w:ascii="Times" w:eastAsia="Times" w:hAnsi="Times" w:cs="Times"/>
            <w:sz w:val="24"/>
            <w:szCs w:val="24"/>
          </w:rPr>
          <w:t>I</w:t>
        </w:r>
      </w:ins>
      <w:del w:id="19" w:author="Grigorij Schleifer" w:date="2021-04-03T01:21:00Z">
        <w:r w:rsidR="004A0724" w:rsidDel="001175ED">
          <w:rPr>
            <w:rFonts w:ascii="Times" w:eastAsia="Times" w:hAnsi="Times" w:cs="Times"/>
            <w:sz w:val="24"/>
            <w:szCs w:val="24"/>
          </w:rPr>
          <w:delText>I</w:delText>
        </w:r>
      </w:del>
      <w:r w:rsidR="004A0724">
        <w:rPr>
          <w:rFonts w:ascii="Times" w:eastAsia="Times" w:hAnsi="Times" w:cs="Times"/>
          <w:sz w:val="24"/>
          <w:szCs w:val="24"/>
        </w:rPr>
        <w:t xml:space="preserve">CU) </w:t>
      </w:r>
      <w:r w:rsidR="001C6949">
        <w:rPr>
          <w:rFonts w:ascii="Times" w:eastAsia="Times" w:hAnsi="Times" w:cs="Times"/>
          <w:sz w:val="24"/>
          <w:szCs w:val="24"/>
        </w:rPr>
        <w:t xml:space="preserve">stay </w:t>
      </w:r>
      <w:r>
        <w:rPr>
          <w:rFonts w:ascii="Times" w:eastAsia="Times" w:hAnsi="Times" w:cs="Times"/>
          <w:sz w:val="24"/>
          <w:szCs w:val="24"/>
        </w:rPr>
        <w:t>on kidney function, where early aggressive supplemental oxygen is commonly provided, is unclear. The aim of this study is to investigate the association between hyperoxemia and the development of acute kidney injury (AKI).</w:t>
      </w:r>
    </w:p>
    <w:p w14:paraId="1599F3FE" w14:textId="77777777" w:rsidR="00490068" w:rsidRDefault="00B65EAF">
      <w:pPr>
        <w:spacing w:line="523" w:lineRule="auto"/>
        <w:jc w:val="both"/>
        <w:rPr>
          <w:rFonts w:ascii="Times" w:eastAsia="Times" w:hAnsi="Times" w:cs="Times"/>
          <w:b/>
          <w:sz w:val="24"/>
          <w:szCs w:val="24"/>
        </w:rPr>
      </w:pPr>
      <w:r>
        <w:rPr>
          <w:rFonts w:ascii="Times" w:eastAsia="Times" w:hAnsi="Times" w:cs="Times"/>
          <w:b/>
          <w:sz w:val="24"/>
          <w:szCs w:val="24"/>
        </w:rPr>
        <w:t>Methods</w:t>
      </w:r>
    </w:p>
    <w:p w14:paraId="4E321A09" w14:textId="43C70E52" w:rsidR="00490068" w:rsidRDefault="00572DC0">
      <w:pPr>
        <w:spacing w:line="523" w:lineRule="auto"/>
        <w:jc w:val="both"/>
        <w:rPr>
          <w:rFonts w:ascii="Times" w:eastAsia="Times" w:hAnsi="Times" w:cs="Times"/>
          <w:sz w:val="24"/>
          <w:szCs w:val="24"/>
        </w:rPr>
      </w:pPr>
      <w:ins w:id="20" w:author="Grigorij Schleifer" w:date="2021-01-18T12:09:00Z">
        <w:r>
          <w:rPr>
            <w:rFonts w:ascii="Times" w:eastAsia="Times" w:hAnsi="Times" w:cs="Times"/>
            <w:sz w:val="24"/>
            <w:szCs w:val="24"/>
          </w:rPr>
          <w:t>For this</w:t>
        </w:r>
      </w:ins>
      <w:ins w:id="21" w:author="Grigorij Schleifer" w:date="2021-01-18T12:08:00Z">
        <w:r>
          <w:rPr>
            <w:rFonts w:ascii="Times" w:eastAsia="Times" w:hAnsi="Times" w:cs="Times"/>
            <w:sz w:val="24"/>
            <w:szCs w:val="24"/>
          </w:rPr>
          <w:t xml:space="preserve"> </w:t>
        </w:r>
      </w:ins>
      <w:ins w:id="22" w:author="Grigorij Schleifer" w:date="2021-01-18T11:52:00Z">
        <w:r w:rsidR="00BB59F7">
          <w:rPr>
            <w:rFonts w:ascii="Times" w:eastAsia="Times" w:hAnsi="Times" w:cs="Times"/>
            <w:sz w:val="24"/>
            <w:szCs w:val="24"/>
          </w:rPr>
          <w:t>s</w:t>
        </w:r>
      </w:ins>
      <w:r w:rsidR="00B65EAF">
        <w:rPr>
          <w:rFonts w:ascii="Times" w:eastAsia="Times" w:hAnsi="Times" w:cs="Times"/>
          <w:sz w:val="24"/>
          <w:szCs w:val="24"/>
        </w:rPr>
        <w:t>ingle-cent</w:t>
      </w:r>
      <w:ins w:id="23" w:author="Grigorij Schleifer" w:date="2021-01-18T11:52:00Z">
        <w:r w:rsidR="00BB59F7">
          <w:rPr>
            <w:rFonts w:ascii="Times" w:eastAsia="Times" w:hAnsi="Times" w:cs="Times"/>
            <w:sz w:val="24"/>
            <w:szCs w:val="24"/>
          </w:rPr>
          <w:t>er</w:t>
        </w:r>
      </w:ins>
      <w:ins w:id="24" w:author="Grigorij Schleifer" w:date="2021-01-18T12:10:00Z">
        <w:r>
          <w:rPr>
            <w:rFonts w:ascii="Times" w:eastAsia="Times" w:hAnsi="Times" w:cs="Times"/>
            <w:sz w:val="24"/>
            <w:szCs w:val="24"/>
          </w:rPr>
          <w:t>, retrospective</w:t>
        </w:r>
      </w:ins>
      <w:ins w:id="25" w:author="Grigorij Schleifer" w:date="2021-01-18T11:52:00Z">
        <w:r w:rsidR="00BB59F7">
          <w:rPr>
            <w:rFonts w:ascii="Times" w:eastAsia="Times" w:hAnsi="Times" w:cs="Times"/>
            <w:sz w:val="24"/>
            <w:szCs w:val="24"/>
          </w:rPr>
          <w:t xml:space="preserve"> </w:t>
        </w:r>
      </w:ins>
      <w:r w:rsidR="00B65EAF">
        <w:rPr>
          <w:rFonts w:ascii="Times" w:eastAsia="Times" w:hAnsi="Times" w:cs="Times"/>
          <w:sz w:val="24"/>
          <w:szCs w:val="24"/>
        </w:rPr>
        <w:t>cohort</w:t>
      </w:r>
      <w:ins w:id="26" w:author="Grigorij Schleifer" w:date="2021-01-18T12:10:00Z">
        <w:r>
          <w:rPr>
            <w:rFonts w:ascii="Times" w:eastAsia="Times" w:hAnsi="Times" w:cs="Times"/>
            <w:sz w:val="24"/>
            <w:szCs w:val="24"/>
          </w:rPr>
          <w:t xml:space="preserve"> study the </w:t>
        </w:r>
      </w:ins>
      <w:ins w:id="27" w:author="Grigorij Schleifer" w:date="2021-01-18T15:22:00Z">
        <w:r w:rsidR="007F0337">
          <w:rPr>
            <w:rFonts w:ascii="Times" w:eastAsia="Times" w:hAnsi="Times" w:cs="Times"/>
            <w:sz w:val="24"/>
            <w:szCs w:val="24"/>
          </w:rPr>
          <w:t xml:space="preserve">MIMIC-III (Medical Information Mart for Intensive Care III) </w:t>
        </w:r>
      </w:ins>
      <w:ins w:id="28" w:author="Grigorij Schleifer" w:date="2021-01-18T12:11:00Z">
        <w:r>
          <w:rPr>
            <w:rFonts w:ascii="Times" w:eastAsia="Times" w:hAnsi="Times" w:cs="Times"/>
            <w:sz w:val="24"/>
            <w:szCs w:val="24"/>
          </w:rPr>
          <w:t xml:space="preserve">database was used. </w:t>
        </w:r>
      </w:ins>
      <w:del w:id="29" w:author="Grigorij Schleifer" w:date="2021-01-18T11:59:00Z">
        <w:r w:rsidR="00B65EAF" w:rsidDel="00BF5413">
          <w:rPr>
            <w:rFonts w:ascii="Times" w:eastAsia="Times" w:hAnsi="Times" w:cs="Times"/>
            <w:sz w:val="24"/>
            <w:szCs w:val="24"/>
          </w:rPr>
          <w:delText xml:space="preserve"> study </w:delText>
        </w:r>
      </w:del>
      <w:del w:id="30" w:author="Grigorij Schleifer" w:date="2021-01-18T12:12:00Z">
        <w:r w:rsidR="00B65EAF" w:rsidDel="00572DC0">
          <w:rPr>
            <w:rFonts w:ascii="Times" w:eastAsia="Times" w:hAnsi="Times" w:cs="Times"/>
            <w:sz w:val="24"/>
            <w:szCs w:val="24"/>
          </w:rPr>
          <w:delText xml:space="preserve">of trauma </w:delText>
        </w:r>
      </w:del>
      <w:ins w:id="31" w:author="Grigorij Schleifer" w:date="2021-01-18T12:12:00Z">
        <w:r>
          <w:rPr>
            <w:rFonts w:ascii="Times" w:eastAsia="Times" w:hAnsi="Times" w:cs="Times"/>
            <w:sz w:val="24"/>
            <w:szCs w:val="24"/>
          </w:rPr>
          <w:t>P</w:t>
        </w:r>
      </w:ins>
      <w:del w:id="32" w:author="Grigorij Schleifer" w:date="2021-01-18T12:12:00Z">
        <w:r w:rsidR="00B65EAF" w:rsidDel="00572DC0">
          <w:rPr>
            <w:rFonts w:ascii="Times" w:eastAsia="Times" w:hAnsi="Times" w:cs="Times"/>
            <w:sz w:val="24"/>
            <w:szCs w:val="24"/>
          </w:rPr>
          <w:delText>p</w:delText>
        </w:r>
      </w:del>
      <w:r w:rsidR="00B65EAF">
        <w:rPr>
          <w:rFonts w:ascii="Times" w:eastAsia="Times" w:hAnsi="Times" w:cs="Times"/>
          <w:sz w:val="24"/>
          <w:szCs w:val="24"/>
        </w:rPr>
        <w:t>atients</w:t>
      </w:r>
      <w:ins w:id="33" w:author="Grigorij Schleifer" w:date="2021-01-18T12:06:00Z">
        <w:r>
          <w:rPr>
            <w:rFonts w:ascii="Times" w:eastAsia="Times" w:hAnsi="Times" w:cs="Times"/>
            <w:sz w:val="24"/>
            <w:szCs w:val="24"/>
          </w:rPr>
          <w:t xml:space="preserve"> </w:t>
        </w:r>
      </w:ins>
      <w:ins w:id="34" w:author="Grigorij Schleifer" w:date="2021-01-18T12:12:00Z">
        <w:r>
          <w:rPr>
            <w:rFonts w:ascii="Times" w:eastAsia="Times" w:hAnsi="Times" w:cs="Times"/>
            <w:sz w:val="24"/>
            <w:szCs w:val="24"/>
          </w:rPr>
          <w:t xml:space="preserve">with major trauma </w:t>
        </w:r>
      </w:ins>
      <w:del w:id="35" w:author="Grigorij Schleifer" w:date="2021-01-18T12:06:00Z">
        <w:r w:rsidR="00B65EAF" w:rsidDel="00572DC0">
          <w:rPr>
            <w:rFonts w:ascii="Times" w:eastAsia="Times" w:hAnsi="Times" w:cs="Times"/>
            <w:sz w:val="24"/>
            <w:szCs w:val="24"/>
          </w:rPr>
          <w:delText xml:space="preserve"> </w:delText>
        </w:r>
      </w:del>
      <w:r w:rsidR="00B65EAF">
        <w:rPr>
          <w:rFonts w:ascii="Times" w:eastAsia="Times" w:hAnsi="Times" w:cs="Times"/>
          <w:sz w:val="24"/>
          <w:szCs w:val="24"/>
        </w:rPr>
        <w:t>admi</w:t>
      </w:r>
      <w:ins w:id="36" w:author="Grigorij Schleifer" w:date="2021-01-18T11:54:00Z">
        <w:r w:rsidR="00BB59F7">
          <w:rPr>
            <w:rFonts w:ascii="Times" w:eastAsia="Times" w:hAnsi="Times" w:cs="Times"/>
            <w:sz w:val="24"/>
            <w:szCs w:val="24"/>
          </w:rPr>
          <w:t>t</w:t>
        </w:r>
      </w:ins>
      <w:del w:id="37" w:author="Grigorij Schleifer" w:date="2021-01-18T11:54:00Z">
        <w:r w:rsidR="00B65EAF" w:rsidDel="00BB59F7">
          <w:rPr>
            <w:rFonts w:ascii="Times" w:eastAsia="Times" w:hAnsi="Times" w:cs="Times"/>
            <w:sz w:val="24"/>
            <w:szCs w:val="24"/>
          </w:rPr>
          <w:delText>t</w:delText>
        </w:r>
        <w:r w:rsidR="00BB59F7" w:rsidDel="00BB59F7">
          <w:rPr>
            <w:rFonts w:ascii="Times" w:eastAsia="Times" w:hAnsi="Times" w:cs="Times"/>
            <w:sz w:val="24"/>
            <w:szCs w:val="24"/>
          </w:rPr>
          <w:delText>hj</w:delText>
        </w:r>
      </w:del>
      <w:r w:rsidR="00B65EAF">
        <w:rPr>
          <w:rFonts w:ascii="Times" w:eastAsia="Times" w:hAnsi="Times" w:cs="Times"/>
          <w:sz w:val="24"/>
          <w:szCs w:val="24"/>
        </w:rPr>
        <w:t xml:space="preserve">ted to intensive care units in a tertiary-care academic medical center </w:t>
      </w:r>
      <w:del w:id="38" w:author="Grigorij Schleifer" w:date="2021-01-18T11:55:00Z">
        <w:r w:rsidR="00B65EAF" w:rsidDel="00BB59F7">
          <w:rPr>
            <w:rFonts w:ascii="Times" w:eastAsia="Times" w:hAnsi="Times" w:cs="Times"/>
            <w:sz w:val="24"/>
            <w:szCs w:val="24"/>
          </w:rPr>
          <w:delText xml:space="preserve">from </w:delText>
        </w:r>
      </w:del>
      <w:ins w:id="39" w:author="Grigorij Schleifer" w:date="2021-01-18T11:55:00Z">
        <w:r w:rsidR="00BB59F7">
          <w:rPr>
            <w:rFonts w:ascii="Times" w:eastAsia="Times" w:hAnsi="Times" w:cs="Times"/>
            <w:sz w:val="24"/>
            <w:szCs w:val="24"/>
          </w:rPr>
          <w:t xml:space="preserve">between </w:t>
        </w:r>
      </w:ins>
      <w:r w:rsidR="00B65EAF">
        <w:rPr>
          <w:rFonts w:ascii="Times" w:eastAsia="Times" w:hAnsi="Times" w:cs="Times"/>
          <w:sz w:val="24"/>
          <w:szCs w:val="24"/>
        </w:rPr>
        <w:t>2001</w:t>
      </w:r>
      <w:ins w:id="40" w:author="Grigorij Schleifer" w:date="2021-01-18T11:55:00Z">
        <w:r w:rsidR="00BB59F7">
          <w:rPr>
            <w:rFonts w:ascii="Times" w:eastAsia="Times" w:hAnsi="Times" w:cs="Times"/>
            <w:sz w:val="24"/>
            <w:szCs w:val="24"/>
          </w:rPr>
          <w:t xml:space="preserve"> and </w:t>
        </w:r>
      </w:ins>
      <w:del w:id="41" w:author="Grigorij Schleifer" w:date="2021-01-18T11:55:00Z">
        <w:r w:rsidR="00B65EAF" w:rsidDel="00BB59F7">
          <w:rPr>
            <w:rFonts w:ascii="Times" w:eastAsia="Times" w:hAnsi="Times" w:cs="Times"/>
            <w:sz w:val="24"/>
            <w:szCs w:val="24"/>
          </w:rPr>
          <w:delText>–</w:delText>
        </w:r>
      </w:del>
      <w:r w:rsidR="00B65EAF">
        <w:rPr>
          <w:rFonts w:ascii="Times" w:eastAsia="Times" w:hAnsi="Times" w:cs="Times"/>
          <w:sz w:val="24"/>
          <w:szCs w:val="24"/>
        </w:rPr>
        <w:t>2012</w:t>
      </w:r>
      <w:ins w:id="42" w:author="Grigorij Schleifer" w:date="2021-01-18T11:59:00Z">
        <w:r w:rsidR="00BF5413">
          <w:rPr>
            <w:rFonts w:ascii="Times" w:eastAsia="Times" w:hAnsi="Times" w:cs="Times"/>
            <w:sz w:val="24"/>
            <w:szCs w:val="24"/>
          </w:rPr>
          <w:t xml:space="preserve"> w</w:t>
        </w:r>
      </w:ins>
      <w:ins w:id="43" w:author="Grigorij Schleifer" w:date="2021-01-18T12:12:00Z">
        <w:r>
          <w:rPr>
            <w:rFonts w:ascii="Times" w:eastAsia="Times" w:hAnsi="Times" w:cs="Times"/>
            <w:sz w:val="24"/>
            <w:szCs w:val="24"/>
          </w:rPr>
          <w:t>ere</w:t>
        </w:r>
      </w:ins>
      <w:ins w:id="44" w:author="Grigorij Schleifer" w:date="2021-01-18T11:59:00Z">
        <w:r w:rsidR="00BF5413">
          <w:rPr>
            <w:rFonts w:ascii="Times" w:eastAsia="Times" w:hAnsi="Times" w:cs="Times"/>
            <w:sz w:val="24"/>
            <w:szCs w:val="24"/>
          </w:rPr>
          <w:t xml:space="preserve"> </w:t>
        </w:r>
      </w:ins>
      <w:ins w:id="45" w:author="Grigorij Schleifer" w:date="2021-01-18T12:12:00Z">
        <w:r w:rsidR="00A41EBE">
          <w:rPr>
            <w:rFonts w:ascii="Times" w:eastAsia="Times" w:hAnsi="Times" w:cs="Times"/>
            <w:sz w:val="24"/>
            <w:szCs w:val="24"/>
          </w:rPr>
          <w:t>evaluated</w:t>
        </w:r>
      </w:ins>
      <w:del w:id="46" w:author="Grigorij Schleifer" w:date="2021-01-18T11:54:00Z">
        <w:r w:rsidR="00B65EAF" w:rsidDel="00BB59F7">
          <w:rPr>
            <w:rFonts w:ascii="Times" w:eastAsia="Times" w:hAnsi="Times" w:cs="Times"/>
            <w:sz w:val="24"/>
            <w:szCs w:val="24"/>
          </w:rPr>
          <w:delText xml:space="preserve"> who stayed ≥24 hours in the ICU</w:delText>
        </w:r>
      </w:del>
      <w:r w:rsidR="00B65EAF">
        <w:rPr>
          <w:rFonts w:ascii="Times" w:eastAsia="Times" w:hAnsi="Times" w:cs="Times"/>
          <w:sz w:val="24"/>
          <w:szCs w:val="24"/>
        </w:rPr>
        <w:t xml:space="preserve">. </w:t>
      </w:r>
      <w:ins w:id="47" w:author="Grigorij Schleifer" w:date="2021-01-18T12:13:00Z">
        <w:r w:rsidR="00A41EBE">
          <w:rPr>
            <w:rFonts w:ascii="Times" w:eastAsia="Times" w:hAnsi="Times" w:cs="Times"/>
            <w:sz w:val="24"/>
            <w:szCs w:val="24"/>
          </w:rPr>
          <w:t>Hyperoxemia</w:t>
        </w:r>
      </w:ins>
      <w:ins w:id="48" w:author="Grigorij Schleifer" w:date="2021-01-18T11:39:00Z">
        <w:r w:rsidR="00990432">
          <w:rPr>
            <w:rFonts w:ascii="Times" w:eastAsia="Times" w:hAnsi="Times" w:cs="Times"/>
            <w:sz w:val="24"/>
            <w:szCs w:val="24"/>
          </w:rPr>
          <w:t xml:space="preserve"> was defined as</w:t>
        </w:r>
      </w:ins>
      <w:ins w:id="49" w:author="Grigorij Schleifer" w:date="2021-01-18T12:08:00Z">
        <w:r>
          <w:rPr>
            <w:rFonts w:ascii="Times" w:eastAsia="Times" w:hAnsi="Times" w:cs="Times"/>
            <w:sz w:val="24"/>
            <w:szCs w:val="24"/>
          </w:rPr>
          <w:t xml:space="preserve"> …</w:t>
        </w:r>
      </w:ins>
      <w:ins w:id="50" w:author="Grigorij Schleifer" w:date="2021-01-18T11:39:00Z">
        <w:r w:rsidR="00990432">
          <w:rPr>
            <w:rFonts w:ascii="Times" w:eastAsia="Times" w:hAnsi="Times" w:cs="Times"/>
            <w:sz w:val="24"/>
            <w:szCs w:val="24"/>
          </w:rPr>
          <w:t xml:space="preserve"> </w:t>
        </w:r>
      </w:ins>
      <w:r w:rsidR="00B65EAF">
        <w:rPr>
          <w:rFonts w:ascii="Times" w:eastAsia="Times" w:hAnsi="Times" w:cs="Times"/>
          <w:sz w:val="24"/>
          <w:szCs w:val="24"/>
        </w:rPr>
        <w:t xml:space="preserve">The primary outcome was acute kidney injury within 48 hours of ICU admission and the secondary outcome was </w:t>
      </w:r>
      <w:r w:rsidR="00425915">
        <w:rPr>
          <w:rFonts w:ascii="Times" w:eastAsia="Times" w:hAnsi="Times" w:cs="Times"/>
          <w:sz w:val="24"/>
          <w:szCs w:val="24"/>
        </w:rPr>
        <w:t>20</w:t>
      </w:r>
      <w:r w:rsidR="00714615">
        <w:rPr>
          <w:rFonts w:ascii="Times" w:eastAsia="Times" w:hAnsi="Times" w:cs="Times"/>
          <w:sz w:val="24"/>
          <w:szCs w:val="24"/>
        </w:rPr>
        <w:t>-</w:t>
      </w:r>
      <w:r w:rsidR="00425915">
        <w:rPr>
          <w:rFonts w:ascii="Times" w:eastAsia="Times" w:hAnsi="Times" w:cs="Times"/>
          <w:sz w:val="24"/>
          <w:szCs w:val="24"/>
        </w:rPr>
        <w:t>day</w:t>
      </w:r>
      <w:r w:rsidR="00B65EAF">
        <w:rPr>
          <w:rFonts w:ascii="Times" w:eastAsia="Times" w:hAnsi="Times" w:cs="Times"/>
          <w:sz w:val="24"/>
          <w:szCs w:val="24"/>
        </w:rPr>
        <w:t xml:space="preserve"> mortality. Multivariate </w:t>
      </w:r>
      <w:ins w:id="51" w:author="Grigorij Schleifer" w:date="2021-01-18T11:54:00Z">
        <w:r w:rsidR="00BB59F7">
          <w:rPr>
            <w:rFonts w:ascii="Times" w:eastAsia="Times" w:hAnsi="Times" w:cs="Times"/>
            <w:sz w:val="24"/>
            <w:szCs w:val="24"/>
          </w:rPr>
          <w:t>l</w:t>
        </w:r>
      </w:ins>
      <w:del w:id="52" w:author="Grigorij Schleifer" w:date="2021-01-18T11:54:00Z">
        <w:r w:rsidR="00B65EAF" w:rsidDel="00BB59F7">
          <w:rPr>
            <w:rFonts w:ascii="Times" w:eastAsia="Times" w:hAnsi="Times" w:cs="Times"/>
            <w:sz w:val="24"/>
            <w:szCs w:val="24"/>
          </w:rPr>
          <w:delText>l</w:delText>
        </w:r>
      </w:del>
      <w:r w:rsidR="00B65EAF">
        <w:rPr>
          <w:rFonts w:ascii="Times" w:eastAsia="Times" w:hAnsi="Times" w:cs="Times"/>
          <w:sz w:val="24"/>
          <w:szCs w:val="24"/>
        </w:rPr>
        <w:t xml:space="preserve">ogistic regression, propensity score stratification, marginal structural model and standardization (g-formula) was used to evaluate the association of oxygen level with acute kidney injury within 48 hours. Kaplan Meier curve and Cox proportional hazards model were used to study the association of oxygen level with </w:t>
      </w:r>
      <w:r w:rsidR="00B65EAF">
        <w:rPr>
          <w:rFonts w:ascii="Times" w:eastAsia="Times" w:hAnsi="Times" w:cs="Times"/>
          <w:sz w:val="24"/>
          <w:szCs w:val="24"/>
        </w:rPr>
        <w:lastRenderedPageBreak/>
        <w:t>20-day ICU mortality. Subgroup analyses was also conducted within a propensity score matched sub-cohort.</w:t>
      </w:r>
    </w:p>
    <w:p w14:paraId="731D9F09" w14:textId="77777777" w:rsidR="00490068" w:rsidRDefault="00B65EAF">
      <w:pPr>
        <w:spacing w:line="523" w:lineRule="auto"/>
        <w:jc w:val="both"/>
        <w:rPr>
          <w:rFonts w:ascii="Times" w:eastAsia="Times" w:hAnsi="Times" w:cs="Times"/>
          <w:b/>
          <w:sz w:val="24"/>
          <w:szCs w:val="24"/>
        </w:rPr>
      </w:pPr>
      <w:r>
        <w:rPr>
          <w:rFonts w:ascii="Times" w:eastAsia="Times" w:hAnsi="Times" w:cs="Times"/>
          <w:b/>
          <w:sz w:val="24"/>
          <w:szCs w:val="24"/>
        </w:rPr>
        <w:t>Results</w:t>
      </w:r>
    </w:p>
    <w:p w14:paraId="526B1F51" w14:textId="77777777" w:rsidR="00490068" w:rsidRDefault="00B65EAF">
      <w:pPr>
        <w:spacing w:line="480" w:lineRule="auto"/>
        <w:jc w:val="both"/>
        <w:rPr>
          <w:rFonts w:ascii="Times" w:eastAsia="Times" w:hAnsi="Times" w:cs="Times"/>
          <w:sz w:val="24"/>
          <w:szCs w:val="24"/>
        </w:rPr>
      </w:pPr>
      <w:r>
        <w:rPr>
          <w:rFonts w:ascii="Times" w:eastAsia="Times" w:hAnsi="Times" w:cs="Times"/>
          <w:sz w:val="24"/>
          <w:szCs w:val="24"/>
        </w:rPr>
        <w:t xml:space="preserve">There were 2,484 trauma patients identified in the primary cohort. Of those, 789 (31.8%) had conservative oxygen therapy during the first 24 hours of ICU stay and 1695 (68.2%) had liberal oxygen therapy during the first 24 hours of ICU stay. Most baseline characteristics were different between the groups. Among those who had complete follow up for the entire 48 hours, 1200 patients in liberal oxygen group (79.2%) and 501 patients in conservative group (80.4%) had developed AKI within 48 hours of their ICU stay. The crude, multivariate adjusted and propensity score adjusted odds ratio for developing AKI were 0.93 (95% CI, 0.73-1.17), 0.75 (95% CI, 0.58, 0.97) and 0.79 (95% CI, 0.61, 1.02) respectively comparing liberal oxygen group versus conservative oxygen group. Marginal structural model and standardization yielded an odds ratio of 0.54 (95%CI, 0.40-0.72) </w:t>
      </w:r>
      <w:r w:rsidR="00C8239E">
        <w:rPr>
          <w:rFonts w:ascii="Times" w:eastAsia="Times" w:hAnsi="Times" w:cs="Times"/>
          <w:sz w:val="24"/>
          <w:szCs w:val="24"/>
        </w:rPr>
        <w:t xml:space="preserve">in the liberal </w:t>
      </w:r>
      <w:r>
        <w:rPr>
          <w:rFonts w:ascii="Times" w:eastAsia="Times" w:hAnsi="Times" w:cs="Times"/>
          <w:sz w:val="24"/>
          <w:szCs w:val="24"/>
        </w:rPr>
        <w:t>and 0.840 (95% CI, 0.839-0.841)</w:t>
      </w:r>
      <w:r w:rsidR="005C2575">
        <w:rPr>
          <w:rFonts w:ascii="Times" w:eastAsia="Times" w:hAnsi="Times" w:cs="Times"/>
          <w:sz w:val="24"/>
          <w:szCs w:val="24"/>
        </w:rPr>
        <w:t xml:space="preserve"> </w:t>
      </w:r>
      <w:r w:rsidR="00C8239E">
        <w:rPr>
          <w:rFonts w:ascii="Times" w:eastAsia="Times" w:hAnsi="Times" w:cs="Times"/>
          <w:sz w:val="24"/>
          <w:szCs w:val="24"/>
        </w:rPr>
        <w:t xml:space="preserve">in </w:t>
      </w:r>
      <w:r w:rsidR="00986B25">
        <w:rPr>
          <w:rFonts w:ascii="Times" w:eastAsia="Times" w:hAnsi="Times" w:cs="Times"/>
          <w:sz w:val="24"/>
          <w:szCs w:val="24"/>
        </w:rPr>
        <w:t>conservative group</w:t>
      </w:r>
      <w:r>
        <w:rPr>
          <w:rFonts w:ascii="Times" w:eastAsia="Times" w:hAnsi="Times" w:cs="Times"/>
          <w:sz w:val="24"/>
          <w:szCs w:val="24"/>
        </w:rPr>
        <w:t>. The cox proportional hazard models generated hazard ratios of 1.62 (95% CI, 1.09-2.40), 1.70 (95% CI, 1.13-2.53) and 1.42 (95% CI, 0.95-2.13) for crude, multivariate adjusted and propensity score adjusted analyses. There were no significant difference</w:t>
      </w:r>
      <w:r w:rsidR="00AD2585">
        <w:rPr>
          <w:rFonts w:ascii="Times" w:eastAsia="Times" w:hAnsi="Times" w:cs="Times"/>
          <w:sz w:val="24"/>
          <w:szCs w:val="24"/>
        </w:rPr>
        <w:t>s</w:t>
      </w:r>
      <w:r>
        <w:rPr>
          <w:rFonts w:ascii="Times" w:eastAsia="Times" w:hAnsi="Times" w:cs="Times"/>
          <w:sz w:val="24"/>
          <w:szCs w:val="24"/>
        </w:rPr>
        <w:t xml:space="preserve"> in risks/rates of AKI or mortality in propensity score matched sub-cohort. </w:t>
      </w:r>
    </w:p>
    <w:p w14:paraId="729D5AC9" w14:textId="77777777" w:rsidR="00490068" w:rsidRDefault="00B65EAF">
      <w:pPr>
        <w:spacing w:line="523" w:lineRule="auto"/>
        <w:jc w:val="both"/>
        <w:rPr>
          <w:rFonts w:ascii="Times" w:eastAsia="Times" w:hAnsi="Times" w:cs="Times"/>
          <w:b/>
          <w:sz w:val="24"/>
          <w:szCs w:val="24"/>
        </w:rPr>
      </w:pPr>
      <w:r>
        <w:rPr>
          <w:rFonts w:ascii="Times" w:eastAsia="Times" w:hAnsi="Times" w:cs="Times"/>
          <w:b/>
          <w:sz w:val="24"/>
          <w:szCs w:val="24"/>
        </w:rPr>
        <w:t>Conclusions</w:t>
      </w:r>
    </w:p>
    <w:p w14:paraId="19B0D499" w14:textId="77777777" w:rsidR="00490068" w:rsidRDefault="00B65EAF">
      <w:pPr>
        <w:spacing w:line="523" w:lineRule="auto"/>
        <w:jc w:val="both"/>
        <w:rPr>
          <w:rFonts w:ascii="Times" w:eastAsia="Times" w:hAnsi="Times" w:cs="Times"/>
          <w:sz w:val="24"/>
          <w:szCs w:val="24"/>
        </w:rPr>
      </w:pPr>
      <w:r>
        <w:rPr>
          <w:rFonts w:ascii="Times" w:eastAsia="Times" w:hAnsi="Times" w:cs="Times"/>
          <w:sz w:val="24"/>
          <w:szCs w:val="24"/>
        </w:rPr>
        <w:t>Our findings suggest a protective effect of high oxygen level on kidney function in trauma patients and is unlikely to be caused by unmeasured confounding bias, selection bias or survivor bias. However, more research is need</w:t>
      </w:r>
      <w:r w:rsidR="002E74AE">
        <w:rPr>
          <w:rFonts w:ascii="Times" w:eastAsia="Times" w:hAnsi="Times" w:cs="Times"/>
          <w:sz w:val="24"/>
          <w:szCs w:val="24"/>
        </w:rPr>
        <w:t>ed</w:t>
      </w:r>
      <w:r>
        <w:rPr>
          <w:rFonts w:ascii="Times" w:eastAsia="Times" w:hAnsi="Times" w:cs="Times"/>
          <w:sz w:val="24"/>
          <w:szCs w:val="24"/>
        </w:rPr>
        <w:t xml:space="preserve"> to guide clinicians to develop the most appropriate oxygen therapy for trauma patients given their conditions. </w:t>
      </w:r>
    </w:p>
    <w:p w14:paraId="2FD8A38F" w14:textId="77777777" w:rsidR="00490068" w:rsidRDefault="00490068">
      <w:pPr>
        <w:spacing w:line="520" w:lineRule="auto"/>
        <w:jc w:val="both"/>
        <w:rPr>
          <w:rFonts w:ascii="Times" w:eastAsia="Times" w:hAnsi="Times" w:cs="Times"/>
          <w:b/>
          <w:sz w:val="24"/>
          <w:szCs w:val="24"/>
        </w:rPr>
      </w:pPr>
    </w:p>
    <w:p w14:paraId="250784B6" w14:textId="77777777" w:rsidR="002F67D8" w:rsidRDefault="002F67D8">
      <w:pPr>
        <w:spacing w:line="520" w:lineRule="auto"/>
        <w:jc w:val="both"/>
        <w:rPr>
          <w:rFonts w:ascii="Times" w:eastAsia="Times" w:hAnsi="Times" w:cs="Times"/>
          <w:b/>
          <w:sz w:val="24"/>
          <w:szCs w:val="24"/>
        </w:rPr>
      </w:pPr>
    </w:p>
    <w:p w14:paraId="2C7AF2D7" w14:textId="77777777" w:rsidR="00B65EAF" w:rsidRDefault="00B65EAF">
      <w:pPr>
        <w:spacing w:line="520" w:lineRule="auto"/>
        <w:jc w:val="both"/>
        <w:rPr>
          <w:rFonts w:ascii="Times" w:eastAsia="Times" w:hAnsi="Times" w:cs="Times"/>
          <w:b/>
          <w:sz w:val="24"/>
          <w:szCs w:val="24"/>
        </w:rPr>
      </w:pPr>
    </w:p>
    <w:p w14:paraId="03C2E8D7" w14:textId="77777777" w:rsidR="00490068" w:rsidRDefault="00B65EAF">
      <w:pPr>
        <w:spacing w:line="520" w:lineRule="auto"/>
        <w:jc w:val="both"/>
        <w:rPr>
          <w:rFonts w:ascii="Times" w:eastAsia="Times" w:hAnsi="Times" w:cs="Times"/>
          <w:b/>
          <w:sz w:val="24"/>
          <w:szCs w:val="24"/>
        </w:rPr>
      </w:pPr>
      <w:r>
        <w:rPr>
          <w:rFonts w:ascii="Times" w:eastAsia="Times" w:hAnsi="Times" w:cs="Times"/>
          <w:b/>
          <w:sz w:val="24"/>
          <w:szCs w:val="24"/>
        </w:rPr>
        <w:t>Introduction</w:t>
      </w:r>
    </w:p>
    <w:p w14:paraId="676B4590" w14:textId="77777777" w:rsidR="00490068" w:rsidRDefault="00B65EAF">
      <w:pPr>
        <w:spacing w:line="520" w:lineRule="auto"/>
        <w:jc w:val="both"/>
        <w:rPr>
          <w:rFonts w:ascii="Times" w:eastAsia="Times" w:hAnsi="Times" w:cs="Times"/>
          <w:sz w:val="24"/>
          <w:szCs w:val="24"/>
        </w:rPr>
      </w:pPr>
      <w:r>
        <w:rPr>
          <w:rFonts w:ascii="Times" w:eastAsia="Times" w:hAnsi="Times" w:cs="Times"/>
          <w:sz w:val="24"/>
          <w:szCs w:val="24"/>
        </w:rPr>
        <w:t>Oxygen (O2) is undoubtedly essential for human beings and the consequences associated with hypoxemia are devastating. While O2 has been most widely prescribed for therapy in medicine (1), there is an emerging concern that hyperoxia and hyperoxemia could also embrace potential detrimental systemic effects (2), involving numerous injurious pathways including the development of oxidative stress and cellular damage caused by excess reactive oxygen species (3). Recently, the potential harmful impact of oxygen has been studied in clinical trials and advocated in specific and non-specific population; cardiopulmonary resuscitation (4-6), stroke (7, 8), myocardial infarction (9), traumatic brain injury (10), mechanical ventilation (11) and medical-surgical intensive care (12).</w:t>
      </w:r>
    </w:p>
    <w:p w14:paraId="19588DC4" w14:textId="77777777" w:rsidR="00490068" w:rsidRDefault="00B65EAF">
      <w:pPr>
        <w:spacing w:line="520" w:lineRule="auto"/>
        <w:ind w:firstLine="720"/>
        <w:jc w:val="both"/>
        <w:rPr>
          <w:rFonts w:ascii="Times" w:eastAsia="Times" w:hAnsi="Times" w:cs="Times"/>
          <w:sz w:val="24"/>
          <w:szCs w:val="24"/>
        </w:rPr>
      </w:pPr>
      <w:r>
        <w:rPr>
          <w:rFonts w:ascii="Times" w:eastAsia="Times" w:hAnsi="Times" w:cs="Times"/>
          <w:sz w:val="24"/>
          <w:szCs w:val="24"/>
        </w:rPr>
        <w:t xml:space="preserve">Considering the suggested injurious mechanisms such as excessive reactive oxygen species production induced by excess oxygen exposure and the systemic effect of oxidative stress </w:t>
      </w:r>
      <w:r>
        <w:rPr>
          <w:rFonts w:ascii="Times" w:eastAsia="Times" w:hAnsi="Times" w:cs="Times"/>
          <w:color w:val="111111"/>
          <w:sz w:val="24"/>
          <w:szCs w:val="24"/>
        </w:rPr>
        <w:t>(13, 14)</w:t>
      </w:r>
      <w:r>
        <w:rPr>
          <w:rFonts w:ascii="Times" w:eastAsia="Times" w:hAnsi="Times" w:cs="Times"/>
          <w:sz w:val="24"/>
          <w:szCs w:val="24"/>
        </w:rPr>
        <w:t xml:space="preserve">, kidney could be one of the targeted organs (15, 16). Some animal studies have shown the detrimental effect of hyperoxia on renal tissue through protein expression associated with inflammation and imbalance of renal oxygen delivery and demand (17, 18). A human study showed that </w:t>
      </w:r>
      <w:r>
        <w:rPr>
          <w:rFonts w:ascii="Times" w:eastAsia="Times" w:hAnsi="Times" w:cs="Times"/>
          <w:color w:val="111111"/>
          <w:sz w:val="24"/>
          <w:szCs w:val="24"/>
        </w:rPr>
        <w:t>intraoperative oxidative damage, which could be induced by hyperoxia, independently predict</w:t>
      </w:r>
      <w:r w:rsidR="00B35615">
        <w:rPr>
          <w:rFonts w:ascii="Times" w:eastAsia="Times" w:hAnsi="Times" w:cs="Times"/>
          <w:color w:val="111111"/>
          <w:sz w:val="24"/>
          <w:szCs w:val="24"/>
        </w:rPr>
        <w:t>s</w:t>
      </w:r>
      <w:r>
        <w:rPr>
          <w:rFonts w:ascii="Times" w:eastAsia="Times" w:hAnsi="Times" w:cs="Times"/>
          <w:color w:val="111111"/>
          <w:sz w:val="24"/>
          <w:szCs w:val="24"/>
        </w:rPr>
        <w:t xml:space="preserve"> AKI following cardiac surgery (19). In addition, </w:t>
      </w:r>
      <w:r>
        <w:rPr>
          <w:rFonts w:ascii="Times" w:eastAsia="Times" w:hAnsi="Times" w:cs="Times"/>
          <w:sz w:val="24"/>
          <w:szCs w:val="24"/>
        </w:rPr>
        <w:t>hyperoxia increases peripheral vascular resistance (20, 21), which could lead to renal hypoperfusion and cause kidney injury.</w:t>
      </w:r>
    </w:p>
    <w:p w14:paraId="7543539E" w14:textId="77777777" w:rsidR="00490068" w:rsidRDefault="00B65EAF">
      <w:pPr>
        <w:spacing w:line="520" w:lineRule="auto"/>
        <w:ind w:firstLine="720"/>
        <w:jc w:val="both"/>
        <w:rPr>
          <w:rFonts w:ascii="Times" w:eastAsia="Times" w:hAnsi="Times" w:cs="Times"/>
          <w:sz w:val="24"/>
          <w:szCs w:val="24"/>
        </w:rPr>
      </w:pPr>
      <w:r>
        <w:rPr>
          <w:rFonts w:ascii="Times" w:eastAsia="Times" w:hAnsi="Times" w:cs="Times"/>
          <w:sz w:val="24"/>
          <w:szCs w:val="24"/>
        </w:rPr>
        <w:t>Since significant hypoxemia can</w:t>
      </w:r>
      <w:r w:rsidR="006C1444">
        <w:rPr>
          <w:rFonts w:ascii="Times" w:eastAsia="Times" w:hAnsi="Times" w:cs="Times"/>
          <w:sz w:val="24"/>
          <w:szCs w:val="24"/>
        </w:rPr>
        <w:t xml:space="preserve"> be</w:t>
      </w:r>
      <w:r>
        <w:rPr>
          <w:rFonts w:ascii="Times" w:eastAsia="Times" w:hAnsi="Times" w:cs="Times"/>
          <w:sz w:val="24"/>
          <w:szCs w:val="24"/>
        </w:rPr>
        <w:t xml:space="preserve"> fatal and </w:t>
      </w:r>
      <w:r w:rsidR="006C1444">
        <w:rPr>
          <w:rFonts w:ascii="Times" w:eastAsia="Times" w:hAnsi="Times" w:cs="Times"/>
          <w:sz w:val="24"/>
          <w:szCs w:val="24"/>
        </w:rPr>
        <w:t xml:space="preserve">profound </w:t>
      </w:r>
      <w:r>
        <w:rPr>
          <w:rFonts w:ascii="Times" w:eastAsia="Times" w:hAnsi="Times" w:cs="Times"/>
          <w:sz w:val="24"/>
          <w:szCs w:val="24"/>
        </w:rPr>
        <w:t xml:space="preserve">hemorrhage can lower the ability of oxygen carriage by hemoglobin, early aggressive supplemental oxygen is commonly provided </w:t>
      </w:r>
      <w:r>
        <w:rPr>
          <w:rFonts w:ascii="Times" w:eastAsia="Times" w:hAnsi="Times" w:cs="Times"/>
          <w:sz w:val="24"/>
          <w:szCs w:val="24"/>
        </w:rPr>
        <w:lastRenderedPageBreak/>
        <w:t xml:space="preserve">either in response to or for prevention of </w:t>
      </w:r>
      <w:r w:rsidR="0026220D">
        <w:rPr>
          <w:rFonts w:ascii="Times" w:eastAsia="Times" w:hAnsi="Times" w:cs="Times"/>
          <w:sz w:val="24"/>
          <w:szCs w:val="24"/>
        </w:rPr>
        <w:t>hypoxemia</w:t>
      </w:r>
      <w:r>
        <w:rPr>
          <w:rFonts w:ascii="Times" w:eastAsia="Times" w:hAnsi="Times" w:cs="Times"/>
          <w:sz w:val="24"/>
          <w:szCs w:val="24"/>
        </w:rPr>
        <w:t xml:space="preserve"> for traumatic patients. However, the impact of keeping possible supranormal arterial blood oxygen tensions during</w:t>
      </w:r>
      <w:r w:rsidR="00945986">
        <w:rPr>
          <w:rFonts w:ascii="Times" w:eastAsia="Times" w:hAnsi="Times" w:cs="Times"/>
          <w:sz w:val="24"/>
          <w:szCs w:val="24"/>
        </w:rPr>
        <w:t xml:space="preserve"> ICU </w:t>
      </w:r>
      <w:r w:rsidR="00D51941">
        <w:rPr>
          <w:rFonts w:ascii="Times" w:eastAsia="Times" w:hAnsi="Times" w:cs="Times"/>
          <w:sz w:val="24"/>
          <w:szCs w:val="24"/>
        </w:rPr>
        <w:t xml:space="preserve">stay </w:t>
      </w:r>
      <w:r>
        <w:rPr>
          <w:rFonts w:ascii="Times" w:eastAsia="Times" w:hAnsi="Times" w:cs="Times"/>
          <w:sz w:val="24"/>
          <w:szCs w:val="24"/>
        </w:rPr>
        <w:t>on kidney function is unclear.</w:t>
      </w:r>
    </w:p>
    <w:p w14:paraId="32EBD62D" w14:textId="77777777" w:rsidR="00490068" w:rsidRDefault="00B65EAF">
      <w:pPr>
        <w:spacing w:line="520" w:lineRule="auto"/>
        <w:ind w:firstLine="720"/>
        <w:jc w:val="both"/>
        <w:rPr>
          <w:rFonts w:ascii="Times" w:eastAsia="Times" w:hAnsi="Times" w:cs="Times"/>
          <w:sz w:val="24"/>
          <w:szCs w:val="24"/>
        </w:rPr>
      </w:pPr>
      <w:r>
        <w:rPr>
          <w:rFonts w:ascii="Times" w:eastAsia="Times" w:hAnsi="Times" w:cs="Times"/>
          <w:sz w:val="24"/>
          <w:szCs w:val="24"/>
        </w:rPr>
        <w:t>We hypothesize that hyperoxemia increase renal dysfunction in traumatic patients. The aim of this study is to investigate the association between partial arterial oxygen (PaO2) and blood oxygen saturation (SpO2) and the development of acute kidney injury (AKI) and other outcomes.</w:t>
      </w:r>
    </w:p>
    <w:p w14:paraId="1C8446E7" w14:textId="77777777" w:rsidR="00490068" w:rsidRDefault="00490068">
      <w:pPr>
        <w:spacing w:line="520" w:lineRule="auto"/>
        <w:jc w:val="both"/>
        <w:rPr>
          <w:rFonts w:ascii="Times" w:eastAsia="Times" w:hAnsi="Times" w:cs="Times"/>
          <w:b/>
          <w:sz w:val="24"/>
          <w:szCs w:val="24"/>
        </w:rPr>
      </w:pPr>
    </w:p>
    <w:p w14:paraId="19A0DB7F" w14:textId="77777777" w:rsidR="00490068" w:rsidRDefault="00B65EAF">
      <w:pPr>
        <w:spacing w:line="520" w:lineRule="auto"/>
        <w:jc w:val="both"/>
        <w:rPr>
          <w:rFonts w:ascii="Times" w:eastAsia="Times" w:hAnsi="Times" w:cs="Times"/>
          <w:b/>
          <w:sz w:val="24"/>
          <w:szCs w:val="24"/>
        </w:rPr>
      </w:pPr>
      <w:r>
        <w:rPr>
          <w:rFonts w:ascii="Times" w:eastAsia="Times" w:hAnsi="Times" w:cs="Times"/>
          <w:b/>
          <w:sz w:val="24"/>
          <w:szCs w:val="24"/>
        </w:rPr>
        <w:t>Materials and Methods</w:t>
      </w:r>
    </w:p>
    <w:p w14:paraId="4B1146DE" w14:textId="77777777" w:rsidR="00490068" w:rsidRDefault="00B65EAF">
      <w:pPr>
        <w:spacing w:line="520" w:lineRule="auto"/>
        <w:jc w:val="both"/>
        <w:rPr>
          <w:rFonts w:ascii="Times" w:eastAsia="Times" w:hAnsi="Times" w:cs="Times"/>
          <w:b/>
          <w:sz w:val="24"/>
          <w:szCs w:val="24"/>
        </w:rPr>
      </w:pPr>
      <w:r>
        <w:rPr>
          <w:rFonts w:ascii="Times" w:eastAsia="Times" w:hAnsi="Times" w:cs="Times"/>
          <w:b/>
          <w:sz w:val="24"/>
          <w:szCs w:val="24"/>
        </w:rPr>
        <w:t>Study Population</w:t>
      </w:r>
    </w:p>
    <w:p w14:paraId="70D8812C" w14:textId="7AD36393" w:rsidR="00490068" w:rsidRDefault="00B65EAF">
      <w:pPr>
        <w:spacing w:line="520" w:lineRule="auto"/>
        <w:jc w:val="both"/>
        <w:rPr>
          <w:rFonts w:ascii="Times" w:eastAsia="Times" w:hAnsi="Times" w:cs="Times"/>
          <w:sz w:val="24"/>
          <w:szCs w:val="24"/>
        </w:rPr>
      </w:pPr>
      <w:r>
        <w:rPr>
          <w:rFonts w:ascii="Times" w:eastAsia="Times" w:hAnsi="Times" w:cs="Times"/>
          <w:sz w:val="24"/>
          <w:szCs w:val="24"/>
        </w:rPr>
        <w:t xml:space="preserve">For this retrospective </w:t>
      </w:r>
      <w:ins w:id="53" w:author="Grigorij Schleifer" w:date="2021-01-18T22:00:00Z">
        <w:r w:rsidR="00F42F5E">
          <w:rPr>
            <w:rFonts w:ascii="Times" w:eastAsia="Times" w:hAnsi="Times" w:cs="Times"/>
            <w:sz w:val="24"/>
            <w:szCs w:val="24"/>
          </w:rPr>
          <w:t xml:space="preserve">single-center </w:t>
        </w:r>
      </w:ins>
      <w:r>
        <w:rPr>
          <w:rFonts w:ascii="Times" w:eastAsia="Times" w:hAnsi="Times" w:cs="Times"/>
          <w:sz w:val="24"/>
          <w:szCs w:val="24"/>
        </w:rPr>
        <w:t>study, we used MIMIC-III (Medical Information Mart for Intensive Care III) database, which comprises de-identified health-related data associated with over forty thousand patients</w:t>
      </w:r>
      <w:ins w:id="54" w:author="Grigorij Schleifer" w:date="2021-01-18T15:31:00Z">
        <w:r w:rsidR="009D7CF4">
          <w:rPr>
            <w:rFonts w:ascii="Times" w:eastAsia="Times" w:hAnsi="Times" w:cs="Times"/>
            <w:sz w:val="24"/>
            <w:szCs w:val="24"/>
          </w:rPr>
          <w:t xml:space="preserve">. The caracterisitics of the database are </w:t>
        </w:r>
      </w:ins>
      <w:ins w:id="55" w:author="Grigorij Schleifer" w:date="2021-01-18T15:32:00Z">
        <w:r w:rsidR="009D7CF4">
          <w:rPr>
            <w:rFonts w:ascii="Times" w:eastAsia="Times" w:hAnsi="Times" w:cs="Times"/>
            <w:sz w:val="24"/>
            <w:szCs w:val="24"/>
          </w:rPr>
          <w:t xml:space="preserve">covered extensively elsewhere. </w:t>
        </w:r>
      </w:ins>
      <w:del w:id="56" w:author="Grigorij Schleifer" w:date="2021-01-18T15:31:00Z">
        <w:r w:rsidDel="009D7CF4">
          <w:rPr>
            <w:rFonts w:ascii="Times" w:eastAsia="Times" w:hAnsi="Times" w:cs="Times"/>
            <w:sz w:val="24"/>
            <w:szCs w:val="24"/>
          </w:rPr>
          <w:delText xml:space="preserve"> who stayed in critical care units of the Beth Israel Deaconess Medical Center between 2001 and 2012 (22). The MIMIC-III database includes a wide range of demographics and inpatient clinical information, such as vital sign measurements made at the bedside (~1 data point per hour), laboratory test results, procedures, medications, caregiver notes, imaging reports and mortality (both in and out of hospital). </w:delText>
        </w:r>
      </w:del>
    </w:p>
    <w:p w14:paraId="3CE05C9C" w14:textId="2D73B29A" w:rsidR="00490068" w:rsidRDefault="00F42F5E">
      <w:pPr>
        <w:spacing w:line="520" w:lineRule="auto"/>
        <w:ind w:firstLine="720"/>
        <w:jc w:val="both"/>
        <w:rPr>
          <w:rFonts w:ascii="Times" w:eastAsia="Times" w:hAnsi="Times" w:cs="Times"/>
          <w:sz w:val="24"/>
          <w:szCs w:val="24"/>
        </w:rPr>
      </w:pPr>
      <w:ins w:id="57" w:author="Grigorij Schleifer" w:date="2021-01-18T22:01:00Z">
        <w:r>
          <w:rPr>
            <w:rFonts w:ascii="Times" w:eastAsia="Times" w:hAnsi="Times" w:cs="Times"/>
            <w:sz w:val="24"/>
            <w:szCs w:val="24"/>
          </w:rPr>
          <w:t>The MIMIC III database was searched and p</w:t>
        </w:r>
      </w:ins>
      <w:del w:id="58" w:author="Grigorij Schleifer" w:date="2021-01-18T21:52:00Z">
        <w:r w:rsidR="00B65EAF" w:rsidDel="00F42F5E">
          <w:rPr>
            <w:rFonts w:ascii="Times" w:eastAsia="Times" w:hAnsi="Times" w:cs="Times"/>
            <w:sz w:val="24"/>
            <w:szCs w:val="24"/>
          </w:rPr>
          <w:delText>From the ICD_DIAGNOSES table, we identified all p</w:delText>
        </w:r>
      </w:del>
      <w:r w:rsidR="00B65EAF">
        <w:rPr>
          <w:rFonts w:ascii="Times" w:eastAsia="Times" w:hAnsi="Times" w:cs="Times"/>
          <w:sz w:val="24"/>
          <w:szCs w:val="24"/>
        </w:rPr>
        <w:t>atients</w:t>
      </w:r>
      <w:ins w:id="59" w:author="Grigorij Schleifer" w:date="2021-01-18T21:52:00Z">
        <w:r>
          <w:rPr>
            <w:rFonts w:ascii="Times" w:eastAsia="Times" w:hAnsi="Times" w:cs="Times"/>
            <w:sz w:val="24"/>
            <w:szCs w:val="24"/>
          </w:rPr>
          <w:t xml:space="preserve"> with </w:t>
        </w:r>
      </w:ins>
      <w:del w:id="60" w:author="Grigorij Schleifer" w:date="2021-01-18T21:52:00Z">
        <w:r w:rsidR="00B65EAF" w:rsidDel="00F42F5E">
          <w:rPr>
            <w:rFonts w:ascii="Times" w:eastAsia="Times" w:hAnsi="Times" w:cs="Times"/>
            <w:sz w:val="24"/>
            <w:szCs w:val="24"/>
          </w:rPr>
          <w:delText xml:space="preserve"> who had </w:delText>
        </w:r>
      </w:del>
      <w:r w:rsidR="00B65EAF">
        <w:rPr>
          <w:rFonts w:ascii="Times" w:eastAsia="Times" w:hAnsi="Times" w:cs="Times"/>
          <w:sz w:val="24"/>
          <w:szCs w:val="24"/>
        </w:rPr>
        <w:t>at least one trauma diagnosis</w:t>
      </w:r>
      <w:ins w:id="61" w:author="Grigorij Schleifer" w:date="2021-01-18T21:52:00Z">
        <w:r>
          <w:rPr>
            <w:rFonts w:ascii="Times" w:eastAsia="Times" w:hAnsi="Times" w:cs="Times"/>
            <w:sz w:val="24"/>
            <w:szCs w:val="24"/>
          </w:rPr>
          <w:t xml:space="preserve"> were identified</w:t>
        </w:r>
      </w:ins>
      <w:r w:rsidR="00B65EAF">
        <w:rPr>
          <w:rFonts w:ascii="Times" w:eastAsia="Times" w:hAnsi="Times" w:cs="Times"/>
          <w:sz w:val="24"/>
          <w:szCs w:val="24"/>
        </w:rPr>
        <w:t xml:space="preserve"> based on International Classification of Diseases 9th Revision codes (ICD-9: 800 – 956). We only included patients who: 1) were 18 years old and older, 2) admitted to the ICU </w:t>
      </w:r>
      <w:r w:rsidR="005F195C">
        <w:rPr>
          <w:rFonts w:ascii="Times" w:eastAsia="Times" w:hAnsi="Times" w:cs="Times"/>
          <w:sz w:val="24"/>
          <w:szCs w:val="24"/>
        </w:rPr>
        <w:t xml:space="preserve">directly </w:t>
      </w:r>
      <w:r w:rsidR="00C366CC">
        <w:rPr>
          <w:rFonts w:ascii="Times" w:eastAsia="Times" w:hAnsi="Times" w:cs="Times"/>
          <w:sz w:val="24"/>
          <w:szCs w:val="24"/>
        </w:rPr>
        <w:t xml:space="preserve">from the emergency department </w:t>
      </w:r>
      <w:r w:rsidR="005F195C">
        <w:rPr>
          <w:rFonts w:ascii="Times" w:eastAsia="Times" w:hAnsi="Times" w:cs="Times"/>
          <w:sz w:val="24"/>
          <w:szCs w:val="24"/>
        </w:rPr>
        <w:t xml:space="preserve">or through the operation room, </w:t>
      </w:r>
      <w:r w:rsidR="00B65EAF">
        <w:rPr>
          <w:rFonts w:ascii="Times" w:eastAsia="Times" w:hAnsi="Times" w:cs="Times"/>
          <w:sz w:val="24"/>
          <w:szCs w:val="24"/>
        </w:rPr>
        <w:t>within 6 hours after hospital admission, 3) stayed in the ICU for at least 24 hours, and 4) had at least one PaO2 or SpO2 measured during the first 24 hours in ICU stay. Based on the PaO2</w:t>
      </w:r>
      <w:r w:rsidR="00A71666">
        <w:rPr>
          <w:rFonts w:ascii="Times" w:eastAsia="Times" w:hAnsi="Times" w:cs="Times"/>
          <w:sz w:val="24"/>
          <w:szCs w:val="24"/>
        </w:rPr>
        <w:t xml:space="preserve"> (mmHg)</w:t>
      </w:r>
      <w:r w:rsidR="00B65EAF">
        <w:rPr>
          <w:rFonts w:ascii="Times" w:eastAsia="Times" w:hAnsi="Times" w:cs="Times"/>
          <w:sz w:val="24"/>
          <w:szCs w:val="24"/>
        </w:rPr>
        <w:t xml:space="preserve"> or SpO2 </w:t>
      </w:r>
      <w:r w:rsidR="00A71666">
        <w:rPr>
          <w:rFonts w:ascii="Times" w:eastAsia="Times" w:hAnsi="Times" w:cs="Times"/>
          <w:sz w:val="24"/>
          <w:szCs w:val="24"/>
        </w:rPr>
        <w:t xml:space="preserve">(%) </w:t>
      </w:r>
      <w:r w:rsidR="00B65EAF">
        <w:rPr>
          <w:rFonts w:ascii="Times" w:eastAsia="Times" w:hAnsi="Times" w:cs="Times"/>
          <w:sz w:val="24"/>
          <w:szCs w:val="24"/>
        </w:rPr>
        <w:t>measurements, we excluded patients with time-weighted mean SpO</w:t>
      </w:r>
      <w:r w:rsidR="00771B30">
        <w:rPr>
          <w:rFonts w:ascii="Times" w:eastAsia="Times" w:hAnsi="Times" w:cs="Times"/>
          <w:sz w:val="24"/>
          <w:szCs w:val="24"/>
        </w:rPr>
        <w:t xml:space="preserve">2 </w:t>
      </w:r>
      <w:r w:rsidR="00B65EAF">
        <w:rPr>
          <w:rFonts w:ascii="Times" w:eastAsia="Times" w:hAnsi="Times" w:cs="Times"/>
          <w:sz w:val="24"/>
          <w:szCs w:val="24"/>
        </w:rPr>
        <w:t>(SpO</w:t>
      </w:r>
      <w:r w:rsidR="00B65EAF" w:rsidRPr="00771B30">
        <w:rPr>
          <w:rFonts w:ascii="Times" w:eastAsia="Times" w:hAnsi="Times" w:cs="Times"/>
          <w:sz w:val="24"/>
          <w:szCs w:val="24"/>
        </w:rPr>
        <w:t>2ave</w:t>
      </w:r>
      <w:r w:rsidR="00B65EAF">
        <w:rPr>
          <w:rFonts w:ascii="Times" w:eastAsia="Times" w:hAnsi="Times" w:cs="Times"/>
          <w:sz w:val="24"/>
          <w:szCs w:val="24"/>
        </w:rPr>
        <w:t>) less than 94% or time-weighted mean Pa</w:t>
      </w:r>
      <w:r w:rsidR="004549D9">
        <w:rPr>
          <w:rFonts w:ascii="Times" w:eastAsia="Times" w:hAnsi="Times" w:cs="Times"/>
          <w:sz w:val="24"/>
          <w:szCs w:val="24"/>
        </w:rPr>
        <w:t>O2</w:t>
      </w:r>
      <w:ins w:id="62" w:author="Grigorij Schleifer" w:date="2021-01-18T22:05:00Z">
        <w:r w:rsidR="005C1643">
          <w:rPr>
            <w:rFonts w:ascii="Times" w:eastAsia="Times" w:hAnsi="Times" w:cs="Times"/>
            <w:sz w:val="24"/>
            <w:szCs w:val="24"/>
          </w:rPr>
          <w:t xml:space="preserve"> </w:t>
        </w:r>
      </w:ins>
      <w:ins w:id="63" w:author="Grigorij Schleifer" w:date="2021-01-18T22:06:00Z">
        <w:r w:rsidR="005C1643">
          <w:rPr>
            <w:rFonts w:ascii="Times" w:eastAsia="Times" w:hAnsi="Times" w:cs="Times"/>
            <w:sz w:val="24"/>
            <w:szCs w:val="24"/>
          </w:rPr>
          <w:t>(PaO</w:t>
        </w:r>
        <w:r w:rsidR="005C1643" w:rsidRPr="00E90B4F">
          <w:rPr>
            <w:rFonts w:ascii="Times" w:eastAsia="Times" w:hAnsi="Times" w:cs="Times"/>
            <w:sz w:val="24"/>
            <w:szCs w:val="24"/>
          </w:rPr>
          <w:t>2ave</w:t>
        </w:r>
        <w:r w:rsidR="005C1643">
          <w:rPr>
            <w:rFonts w:ascii="Times" w:eastAsia="Times" w:hAnsi="Times" w:cs="Times"/>
            <w:sz w:val="24"/>
            <w:szCs w:val="24"/>
          </w:rPr>
          <w:t>)</w:t>
        </w:r>
      </w:ins>
      <w:r w:rsidR="00B65EAF">
        <w:rPr>
          <w:rFonts w:ascii="Times" w:eastAsia="Times" w:hAnsi="Times" w:cs="Times"/>
          <w:sz w:val="24"/>
          <w:szCs w:val="24"/>
        </w:rPr>
        <w:t xml:space="preserve"> less than 70 mmHg for the fir</w:t>
      </w:r>
      <w:ins w:id="64" w:author="Grigorij Schleifer" w:date="2021-01-18T22:05:00Z">
        <w:r w:rsidR="005C1643">
          <w:rPr>
            <w:rFonts w:ascii="Times" w:eastAsia="Times" w:hAnsi="Times" w:cs="Times"/>
            <w:sz w:val="24"/>
            <w:szCs w:val="24"/>
          </w:rPr>
          <w:t>st</w:t>
        </w:r>
      </w:ins>
      <w:del w:id="65" w:author="Grigorij Schleifer" w:date="2021-01-18T22:05:00Z">
        <w:r w:rsidR="00B65EAF" w:rsidDel="005C1643">
          <w:rPr>
            <w:rFonts w:ascii="Times" w:eastAsia="Times" w:hAnsi="Times" w:cs="Times"/>
            <w:sz w:val="24"/>
            <w:szCs w:val="24"/>
          </w:rPr>
          <w:delText>st</w:delText>
        </w:r>
      </w:del>
      <w:r w:rsidR="00B65EAF">
        <w:rPr>
          <w:rFonts w:ascii="Times" w:eastAsia="Times" w:hAnsi="Times" w:cs="Times"/>
          <w:sz w:val="24"/>
          <w:szCs w:val="24"/>
        </w:rPr>
        <w:t xml:space="preserve"> 24 hours in the ICU.</w:t>
      </w:r>
      <w:ins w:id="66" w:author="Grigorij Schleifer" w:date="2021-01-18T22:05:00Z">
        <w:r w:rsidR="005C1643">
          <w:rPr>
            <w:rFonts w:ascii="Times" w:eastAsia="Times" w:hAnsi="Times" w:cs="Times"/>
            <w:sz w:val="24"/>
            <w:szCs w:val="24"/>
          </w:rPr>
          <w:t xml:space="preserve"> </w:t>
        </w:r>
      </w:ins>
    </w:p>
    <w:p w14:paraId="064DAE9B" w14:textId="77777777" w:rsidR="00490068" w:rsidRDefault="00B65EAF">
      <w:pPr>
        <w:spacing w:line="520" w:lineRule="auto"/>
        <w:ind w:firstLine="720"/>
        <w:jc w:val="both"/>
        <w:rPr>
          <w:rFonts w:ascii="Times" w:eastAsia="Times" w:hAnsi="Times" w:cs="Times"/>
          <w:b/>
          <w:sz w:val="24"/>
          <w:szCs w:val="24"/>
        </w:rPr>
      </w:pPr>
      <w:r>
        <w:rPr>
          <w:rFonts w:ascii="Times" w:eastAsia="Times" w:hAnsi="Times" w:cs="Times"/>
          <w:b/>
          <w:sz w:val="24"/>
          <w:szCs w:val="24"/>
        </w:rPr>
        <w:t xml:space="preserve"> </w:t>
      </w:r>
    </w:p>
    <w:p w14:paraId="6D30334B" w14:textId="77777777" w:rsidR="00490068" w:rsidRDefault="00B65EAF">
      <w:pPr>
        <w:spacing w:line="520" w:lineRule="auto"/>
        <w:jc w:val="both"/>
        <w:rPr>
          <w:rFonts w:ascii="Times" w:eastAsia="Times" w:hAnsi="Times" w:cs="Times"/>
          <w:b/>
          <w:sz w:val="24"/>
          <w:szCs w:val="24"/>
        </w:rPr>
      </w:pPr>
      <w:r>
        <w:rPr>
          <w:rFonts w:ascii="Times" w:eastAsia="Times" w:hAnsi="Times" w:cs="Times"/>
          <w:b/>
          <w:sz w:val="24"/>
          <w:szCs w:val="24"/>
        </w:rPr>
        <w:t>Classifications</w:t>
      </w:r>
    </w:p>
    <w:p w14:paraId="6D2CACEB" w14:textId="77777777" w:rsidR="00490068" w:rsidRDefault="00B65EAF">
      <w:pPr>
        <w:spacing w:after="240" w:line="520" w:lineRule="auto"/>
        <w:jc w:val="both"/>
        <w:rPr>
          <w:rFonts w:ascii="Times" w:eastAsia="Times" w:hAnsi="Times" w:cs="Times"/>
          <w:sz w:val="24"/>
          <w:szCs w:val="24"/>
        </w:rPr>
      </w:pPr>
      <w:r>
        <w:rPr>
          <w:rFonts w:ascii="Times" w:eastAsia="Times" w:hAnsi="Times" w:cs="Times"/>
          <w:sz w:val="24"/>
          <w:szCs w:val="24"/>
        </w:rPr>
        <w:lastRenderedPageBreak/>
        <w:t xml:space="preserve">Time-weighted </w:t>
      </w:r>
      <w:r w:rsidR="00E90B4F">
        <w:rPr>
          <w:rFonts w:ascii="Times" w:eastAsia="Times" w:hAnsi="Times" w:cs="Times"/>
          <w:sz w:val="24"/>
          <w:szCs w:val="24"/>
        </w:rPr>
        <w:t>SpO2 (SpO</w:t>
      </w:r>
      <w:r w:rsidR="00E90B4F" w:rsidRPr="00771B30">
        <w:rPr>
          <w:rFonts w:ascii="Times" w:eastAsia="Times" w:hAnsi="Times" w:cs="Times"/>
          <w:sz w:val="24"/>
          <w:szCs w:val="24"/>
        </w:rPr>
        <w:t>2ave</w:t>
      </w:r>
      <w:r w:rsidR="00E90B4F">
        <w:rPr>
          <w:rFonts w:ascii="Times" w:eastAsia="Times" w:hAnsi="Times" w:cs="Times"/>
          <w:sz w:val="24"/>
          <w:szCs w:val="24"/>
        </w:rPr>
        <w:t xml:space="preserve">) </w:t>
      </w:r>
      <w:r>
        <w:rPr>
          <w:rFonts w:ascii="Times" w:eastAsia="Times" w:hAnsi="Times" w:cs="Times"/>
          <w:sz w:val="24"/>
          <w:szCs w:val="24"/>
        </w:rPr>
        <w:t>and PaO</w:t>
      </w:r>
      <w:r w:rsidR="00E90B4F">
        <w:rPr>
          <w:rFonts w:ascii="Times" w:eastAsia="Times" w:hAnsi="Times" w:cs="Times"/>
          <w:sz w:val="24"/>
          <w:szCs w:val="24"/>
        </w:rPr>
        <w:t>2</w:t>
      </w:r>
      <w:r>
        <w:rPr>
          <w:rFonts w:ascii="Times" w:eastAsia="Times" w:hAnsi="Times" w:cs="Times"/>
          <w:sz w:val="24"/>
          <w:szCs w:val="24"/>
        </w:rPr>
        <w:t>(PaO</w:t>
      </w:r>
      <w:r w:rsidRPr="00E90B4F">
        <w:rPr>
          <w:rFonts w:ascii="Times" w:eastAsia="Times" w:hAnsi="Times" w:cs="Times"/>
          <w:sz w:val="24"/>
          <w:szCs w:val="24"/>
        </w:rPr>
        <w:t>2ave</w:t>
      </w:r>
      <w:r>
        <w:rPr>
          <w:rFonts w:ascii="Times" w:eastAsia="Times" w:hAnsi="Times" w:cs="Times"/>
          <w:sz w:val="24"/>
          <w:szCs w:val="24"/>
        </w:rPr>
        <w:t>) were calculated assuming a linear trend between individual measurements and weighted by the time period between adjacent measurements. For example, 94% of SpO</w:t>
      </w:r>
      <w:r w:rsidRPr="009D3402">
        <w:rPr>
          <w:rFonts w:ascii="Times" w:eastAsia="Times" w:hAnsi="Times" w:cs="Times"/>
          <w:sz w:val="24"/>
          <w:szCs w:val="24"/>
        </w:rPr>
        <w:t>2</w:t>
      </w:r>
      <w:r>
        <w:rPr>
          <w:rFonts w:ascii="Times" w:eastAsia="Times" w:hAnsi="Times" w:cs="Times"/>
          <w:sz w:val="24"/>
          <w:szCs w:val="24"/>
        </w:rPr>
        <w:t xml:space="preserve"> at 6:00 a.m. and 96% of SpO</w:t>
      </w:r>
      <w:r w:rsidR="00A77C9F">
        <w:rPr>
          <w:rFonts w:ascii="Times" w:eastAsia="Times" w:hAnsi="Times" w:cs="Times"/>
          <w:sz w:val="24"/>
          <w:szCs w:val="24"/>
        </w:rPr>
        <w:t>2</w:t>
      </w:r>
      <w:r>
        <w:rPr>
          <w:rFonts w:ascii="Times" w:eastAsia="Times" w:hAnsi="Times" w:cs="Times"/>
          <w:sz w:val="24"/>
          <w:szCs w:val="24"/>
        </w:rPr>
        <w:t xml:space="preserve"> at 6:05 a.m. would be the same as 95% of SpO</w:t>
      </w:r>
      <w:r w:rsidR="00A77C9F">
        <w:rPr>
          <w:rFonts w:ascii="Times" w:eastAsia="Times" w:hAnsi="Times" w:cs="Times"/>
          <w:sz w:val="24"/>
          <w:szCs w:val="24"/>
        </w:rPr>
        <w:t>2</w:t>
      </w:r>
      <w:r>
        <w:rPr>
          <w:rFonts w:ascii="Times" w:eastAsia="Times" w:hAnsi="Times" w:cs="Times"/>
          <w:sz w:val="24"/>
          <w:szCs w:val="24"/>
        </w:rPr>
        <w:t xml:space="preserve"> continuing for 5 minutes. The sum of such values was then divided by 24 hours and used as </w:t>
      </w:r>
      <w:r w:rsidR="00A77C9F">
        <w:rPr>
          <w:rFonts w:ascii="Times" w:eastAsia="Times" w:hAnsi="Times" w:cs="Times"/>
          <w:sz w:val="24"/>
          <w:szCs w:val="24"/>
        </w:rPr>
        <w:t>SpO</w:t>
      </w:r>
      <w:r w:rsidR="00A77C9F" w:rsidRPr="00771B30">
        <w:rPr>
          <w:rFonts w:ascii="Times" w:eastAsia="Times" w:hAnsi="Times" w:cs="Times"/>
          <w:sz w:val="24"/>
          <w:szCs w:val="24"/>
        </w:rPr>
        <w:t>2ave</w:t>
      </w:r>
      <w:r w:rsidR="00A77C9F">
        <w:rPr>
          <w:rFonts w:ascii="Times" w:eastAsia="Times" w:hAnsi="Times" w:cs="Times"/>
          <w:sz w:val="24"/>
          <w:szCs w:val="24"/>
        </w:rPr>
        <w:t xml:space="preserve"> </w:t>
      </w:r>
      <w:r>
        <w:rPr>
          <w:rFonts w:ascii="Times" w:eastAsia="Times" w:hAnsi="Times" w:cs="Times"/>
          <w:sz w:val="24"/>
          <w:szCs w:val="24"/>
        </w:rPr>
        <w:t xml:space="preserve">or </w:t>
      </w:r>
      <w:r w:rsidR="00A77C9F">
        <w:rPr>
          <w:rFonts w:ascii="Times" w:eastAsia="Times" w:hAnsi="Times" w:cs="Times"/>
          <w:sz w:val="24"/>
          <w:szCs w:val="24"/>
        </w:rPr>
        <w:t>PaO</w:t>
      </w:r>
      <w:r w:rsidR="00A77C9F" w:rsidRPr="00E90B4F">
        <w:rPr>
          <w:rFonts w:ascii="Times" w:eastAsia="Times" w:hAnsi="Times" w:cs="Times"/>
          <w:sz w:val="24"/>
          <w:szCs w:val="24"/>
        </w:rPr>
        <w:t>2ave</w:t>
      </w:r>
      <w:r>
        <w:rPr>
          <w:rFonts w:ascii="Times" w:eastAsia="Times" w:hAnsi="Times" w:cs="Times"/>
          <w:sz w:val="24"/>
          <w:szCs w:val="24"/>
        </w:rPr>
        <w:t>.</w:t>
      </w:r>
    </w:p>
    <w:p w14:paraId="65F2AA21" w14:textId="77777777" w:rsidR="00490068" w:rsidRDefault="00B65EAF">
      <w:pPr>
        <w:spacing w:after="240" w:line="480" w:lineRule="auto"/>
        <w:ind w:firstLine="720"/>
        <w:jc w:val="both"/>
        <w:rPr>
          <w:rFonts w:ascii="Times" w:eastAsia="Times" w:hAnsi="Times" w:cs="Times"/>
          <w:color w:val="101010"/>
          <w:sz w:val="24"/>
          <w:szCs w:val="24"/>
        </w:rPr>
      </w:pPr>
      <w:r>
        <w:rPr>
          <w:rFonts w:ascii="Times" w:eastAsia="Times" w:hAnsi="Times" w:cs="Times"/>
          <w:sz w:val="24"/>
          <w:szCs w:val="24"/>
        </w:rPr>
        <w:t>We categorized patients into liberal oxygen or conservative oxygen groups based on their time-weighted PaO</w:t>
      </w:r>
      <w:r w:rsidRPr="002A30EA">
        <w:rPr>
          <w:rFonts w:ascii="Times" w:eastAsia="Times" w:hAnsi="Times" w:cs="Times"/>
          <w:sz w:val="24"/>
          <w:szCs w:val="24"/>
        </w:rPr>
        <w:t>2</w:t>
      </w:r>
      <w:r>
        <w:rPr>
          <w:rFonts w:ascii="Times" w:eastAsia="Times" w:hAnsi="Times" w:cs="Times"/>
          <w:sz w:val="24"/>
          <w:szCs w:val="24"/>
        </w:rPr>
        <w:t>/SpO</w:t>
      </w:r>
      <w:r w:rsidRPr="002A30EA">
        <w:rPr>
          <w:rFonts w:ascii="Times" w:eastAsia="Times" w:hAnsi="Times" w:cs="Times"/>
          <w:sz w:val="24"/>
          <w:szCs w:val="24"/>
        </w:rPr>
        <w:t>2</w:t>
      </w:r>
      <w:r>
        <w:rPr>
          <w:rFonts w:ascii="Times" w:eastAsia="Times" w:hAnsi="Times" w:cs="Times"/>
          <w:sz w:val="24"/>
          <w:szCs w:val="24"/>
        </w:rPr>
        <w:t xml:space="preserve"> level for the first 24 hours in the ICU. Patients with PaO</w:t>
      </w:r>
      <w:r w:rsidRPr="002A30EA">
        <w:rPr>
          <w:rFonts w:ascii="Times" w:eastAsia="Times" w:hAnsi="Times" w:cs="Times"/>
          <w:sz w:val="24"/>
          <w:szCs w:val="24"/>
        </w:rPr>
        <w:t>2ave</w:t>
      </w:r>
      <w:r>
        <w:rPr>
          <w:rFonts w:ascii="Times" w:eastAsia="Times" w:hAnsi="Times" w:cs="Times"/>
          <w:sz w:val="24"/>
          <w:szCs w:val="24"/>
        </w:rPr>
        <w:t xml:space="preserve"> less than 100 mmHg or SpO</w:t>
      </w:r>
      <w:r w:rsidRPr="000428DC">
        <w:rPr>
          <w:rFonts w:ascii="Times" w:eastAsia="Times" w:hAnsi="Times" w:cs="Times"/>
          <w:sz w:val="24"/>
          <w:szCs w:val="24"/>
        </w:rPr>
        <w:t>2ave</w:t>
      </w:r>
      <w:r>
        <w:rPr>
          <w:rFonts w:ascii="Times" w:eastAsia="Times" w:hAnsi="Times" w:cs="Times"/>
          <w:sz w:val="24"/>
          <w:szCs w:val="24"/>
        </w:rPr>
        <w:t xml:space="preserve"> less than 98% were classified into the conservative oxygen group while those with PaO</w:t>
      </w:r>
      <w:r w:rsidRPr="002A30EA">
        <w:rPr>
          <w:rFonts w:ascii="Times" w:eastAsia="Times" w:hAnsi="Times" w:cs="Times"/>
          <w:sz w:val="24"/>
          <w:szCs w:val="24"/>
        </w:rPr>
        <w:t>2ave</w:t>
      </w:r>
      <w:r w:rsidR="002A30EA" w:rsidRPr="002A30EA">
        <w:rPr>
          <w:rFonts w:ascii="Times" w:eastAsia="Times" w:hAnsi="Times" w:cs="Times"/>
          <w:sz w:val="24"/>
          <w:szCs w:val="24"/>
        </w:rPr>
        <w:t xml:space="preserve"> </w:t>
      </w:r>
      <w:r>
        <w:rPr>
          <w:rFonts w:ascii="Times" w:eastAsia="Times" w:hAnsi="Times" w:cs="Times"/>
          <w:sz w:val="24"/>
          <w:szCs w:val="24"/>
        </w:rPr>
        <w:t>greater than or equal to 100 mmHg or SpO</w:t>
      </w:r>
      <w:r w:rsidRPr="000428DC">
        <w:rPr>
          <w:rFonts w:ascii="Times" w:eastAsia="Times" w:hAnsi="Times" w:cs="Times"/>
          <w:sz w:val="24"/>
          <w:szCs w:val="24"/>
        </w:rPr>
        <w:t>2ave</w:t>
      </w:r>
      <w:r>
        <w:rPr>
          <w:rFonts w:ascii="Times" w:eastAsia="Times" w:hAnsi="Times" w:cs="Times"/>
          <w:sz w:val="24"/>
          <w:szCs w:val="24"/>
        </w:rPr>
        <w:t xml:space="preserve"> greater than or equal to 98% were classified into the liberal oxygen group.</w:t>
      </w:r>
    </w:p>
    <w:p w14:paraId="2975B072" w14:textId="77777777" w:rsidR="00490068" w:rsidRDefault="00B65EAF">
      <w:pPr>
        <w:spacing w:line="480" w:lineRule="auto"/>
        <w:jc w:val="both"/>
        <w:rPr>
          <w:rFonts w:ascii="Times" w:eastAsia="Times" w:hAnsi="Times" w:cs="Times"/>
          <w:b/>
          <w:sz w:val="24"/>
          <w:szCs w:val="24"/>
        </w:rPr>
      </w:pPr>
      <w:r>
        <w:rPr>
          <w:rFonts w:ascii="Times" w:eastAsia="Times" w:hAnsi="Times" w:cs="Times"/>
          <w:b/>
          <w:sz w:val="24"/>
          <w:szCs w:val="24"/>
        </w:rPr>
        <w:t>Outcome Measurements</w:t>
      </w:r>
    </w:p>
    <w:p w14:paraId="22FED3F1" w14:textId="77777777" w:rsidR="00490068" w:rsidRDefault="00B65EAF">
      <w:pPr>
        <w:spacing w:line="520" w:lineRule="auto"/>
        <w:jc w:val="both"/>
        <w:rPr>
          <w:rFonts w:ascii="Times" w:eastAsia="Times" w:hAnsi="Times" w:cs="Times"/>
          <w:sz w:val="24"/>
          <w:szCs w:val="24"/>
        </w:rPr>
      </w:pPr>
      <w:r>
        <w:rPr>
          <w:rFonts w:ascii="Times" w:eastAsia="Times" w:hAnsi="Times" w:cs="Times"/>
          <w:sz w:val="24"/>
          <w:szCs w:val="24"/>
        </w:rPr>
        <w:t xml:space="preserve">The primary outcome was the development of acute kidney injury (AKI) within 48 hours after the ICU admission, which is defined based on Kidney Disease Improving Global Outcomes (KDIGO) </w:t>
      </w:r>
      <w:r>
        <w:rPr>
          <w:rFonts w:ascii="Times" w:eastAsia="Times" w:hAnsi="Times" w:cs="Times"/>
          <w:color w:val="101010"/>
          <w:sz w:val="24"/>
          <w:szCs w:val="24"/>
        </w:rPr>
        <w:t>consensus criteria (Appendix Table 1) (23)</w:t>
      </w:r>
      <w:r>
        <w:rPr>
          <w:rFonts w:ascii="Times" w:eastAsia="Times" w:hAnsi="Times" w:cs="Times"/>
          <w:sz w:val="24"/>
          <w:szCs w:val="24"/>
        </w:rPr>
        <w:t>. The secondary outcome was 20-day ICU mortality. For patients with multiple ICU admissions, only the first admission was included in the analysis.</w:t>
      </w:r>
    </w:p>
    <w:p w14:paraId="251585D1" w14:textId="77777777" w:rsidR="00490068" w:rsidRDefault="00490068">
      <w:pPr>
        <w:spacing w:line="520" w:lineRule="auto"/>
        <w:jc w:val="both"/>
        <w:rPr>
          <w:rFonts w:ascii="Times" w:eastAsia="Times" w:hAnsi="Times" w:cs="Times"/>
          <w:sz w:val="24"/>
          <w:szCs w:val="24"/>
        </w:rPr>
      </w:pPr>
    </w:p>
    <w:p w14:paraId="45BB5E6B" w14:textId="77777777" w:rsidR="00490068" w:rsidRDefault="00B65EAF">
      <w:pPr>
        <w:spacing w:line="520" w:lineRule="auto"/>
        <w:jc w:val="both"/>
        <w:rPr>
          <w:rFonts w:ascii="Times" w:eastAsia="Times" w:hAnsi="Times" w:cs="Times"/>
          <w:b/>
          <w:sz w:val="24"/>
          <w:szCs w:val="24"/>
        </w:rPr>
      </w:pPr>
      <w:r>
        <w:rPr>
          <w:rFonts w:ascii="Times" w:eastAsia="Times" w:hAnsi="Times" w:cs="Times"/>
          <w:b/>
          <w:sz w:val="24"/>
          <w:szCs w:val="24"/>
        </w:rPr>
        <w:t>Statistical Analyses</w:t>
      </w:r>
    </w:p>
    <w:p w14:paraId="40221141" w14:textId="77777777" w:rsidR="00490068" w:rsidRDefault="00B65EAF">
      <w:pPr>
        <w:spacing w:line="520" w:lineRule="auto"/>
        <w:jc w:val="both"/>
        <w:rPr>
          <w:rFonts w:ascii="Times" w:eastAsia="Times" w:hAnsi="Times" w:cs="Times"/>
          <w:sz w:val="24"/>
          <w:szCs w:val="24"/>
        </w:rPr>
      </w:pPr>
      <w:r>
        <w:rPr>
          <w:rFonts w:ascii="Times" w:eastAsia="Times" w:hAnsi="Times" w:cs="Times"/>
          <w:sz w:val="24"/>
          <w:szCs w:val="24"/>
        </w:rPr>
        <w:t>Patient characteristics were compared between those received liberal and conservative oxygen therapy using 2-tailed t tests for continuous variables and chi-square tests for categorical variables. Univariable and multivariable logistic regression were conducted to assess the relationship between oxygen level and the development of acute kidney injury within 48 hours. Loss of follow-</w:t>
      </w:r>
      <w:r>
        <w:rPr>
          <w:rFonts w:ascii="Times" w:eastAsia="Times" w:hAnsi="Times" w:cs="Times"/>
          <w:sz w:val="24"/>
          <w:szCs w:val="24"/>
        </w:rPr>
        <w:lastRenderedPageBreak/>
        <w:t>up were further adjusted using inverse probability weighting. Propensity score were generated for each group and used as a covariate in the logistic regression. Marginal structural model</w:t>
      </w:r>
      <w:r w:rsidR="00384C9B">
        <w:rPr>
          <w:rFonts w:ascii="Times" w:eastAsia="Times" w:hAnsi="Times" w:cs="Times"/>
          <w:sz w:val="24"/>
          <w:szCs w:val="24"/>
        </w:rPr>
        <w:t>ing</w:t>
      </w:r>
      <w:r>
        <w:rPr>
          <w:rFonts w:ascii="Times" w:eastAsia="Times" w:hAnsi="Times" w:cs="Times"/>
          <w:sz w:val="24"/>
          <w:szCs w:val="24"/>
        </w:rPr>
        <w:t xml:space="preserve"> w</w:t>
      </w:r>
      <w:r w:rsidR="00384C9B">
        <w:rPr>
          <w:rFonts w:ascii="Times" w:eastAsia="Times" w:hAnsi="Times" w:cs="Times"/>
          <w:sz w:val="24"/>
          <w:szCs w:val="24"/>
        </w:rPr>
        <w:t>as</w:t>
      </w:r>
      <w:r>
        <w:rPr>
          <w:rFonts w:ascii="Times" w:eastAsia="Times" w:hAnsi="Times" w:cs="Times"/>
          <w:sz w:val="24"/>
          <w:szCs w:val="24"/>
        </w:rPr>
        <w:t xml:space="preserve"> also performed using inverse probability weighting. All weighted models </w:t>
      </w:r>
      <w:r w:rsidR="00EE6CD9">
        <w:rPr>
          <w:rFonts w:ascii="Times" w:eastAsia="Times" w:hAnsi="Times" w:cs="Times"/>
          <w:sz w:val="24"/>
          <w:szCs w:val="24"/>
        </w:rPr>
        <w:t xml:space="preserve">were </w:t>
      </w:r>
      <w:r>
        <w:rPr>
          <w:rFonts w:ascii="Times" w:eastAsia="Times" w:hAnsi="Times" w:cs="Times"/>
          <w:sz w:val="24"/>
          <w:szCs w:val="24"/>
        </w:rPr>
        <w:t>also adjusted for clustering in calculating 95% confidence intervals (CIs). Standardization (g-formula) were also conducted and the corresponding 95% confidence interval</w:t>
      </w:r>
      <w:r w:rsidR="00EE6CD9">
        <w:rPr>
          <w:rFonts w:ascii="Times" w:eastAsia="Times" w:hAnsi="Times" w:cs="Times"/>
          <w:sz w:val="24"/>
          <w:szCs w:val="24"/>
        </w:rPr>
        <w:t>s</w:t>
      </w:r>
      <w:r>
        <w:rPr>
          <w:rFonts w:ascii="Times" w:eastAsia="Times" w:hAnsi="Times" w:cs="Times"/>
          <w:sz w:val="24"/>
          <w:szCs w:val="24"/>
        </w:rPr>
        <w:t xml:space="preserve"> were calculated using bootstrapping. Odds ratios are reported for the development of AKI within 48 hours. Time-to-event analyses using Kaplan Meier Curve and Cox proportional hazards models were conducted for ICU mortality, and crude and fully adjusted incidence rate ratios (IRR) and their corresponding 95% confidence intervals (CIs) were calculated.</w:t>
      </w:r>
    </w:p>
    <w:p w14:paraId="75FCB10B" w14:textId="77777777" w:rsidR="00490068" w:rsidRDefault="00B65EAF">
      <w:pPr>
        <w:spacing w:line="520" w:lineRule="auto"/>
        <w:ind w:firstLine="720"/>
        <w:jc w:val="both"/>
        <w:rPr>
          <w:rFonts w:ascii="Times" w:eastAsia="Times" w:hAnsi="Times" w:cs="Times"/>
          <w:sz w:val="24"/>
          <w:szCs w:val="24"/>
        </w:rPr>
      </w:pPr>
      <w:r>
        <w:rPr>
          <w:rFonts w:ascii="Times" w:eastAsia="Times" w:hAnsi="Times" w:cs="Times"/>
          <w:sz w:val="24"/>
          <w:szCs w:val="24"/>
        </w:rPr>
        <w:t>Subgroup analyses were conducted in the propensity score matched sub-cohort. We used a greedy matching algorithm allowing for a p=0.01 caliper.</w:t>
      </w:r>
    </w:p>
    <w:p w14:paraId="7A20E94E" w14:textId="77777777" w:rsidR="00490068" w:rsidRDefault="00B65EAF">
      <w:pPr>
        <w:spacing w:line="480" w:lineRule="auto"/>
        <w:ind w:firstLine="720"/>
        <w:jc w:val="both"/>
        <w:rPr>
          <w:rFonts w:ascii="Times" w:eastAsia="Times" w:hAnsi="Times" w:cs="Times"/>
          <w:sz w:val="24"/>
          <w:szCs w:val="24"/>
        </w:rPr>
      </w:pPr>
      <w:r>
        <w:rPr>
          <w:rFonts w:ascii="Times" w:eastAsia="Times" w:hAnsi="Times" w:cs="Times"/>
          <w:sz w:val="24"/>
          <w:szCs w:val="24"/>
        </w:rPr>
        <w:t xml:space="preserve">Candidate covariables, which were selected based on previous literature, expert knowledge and biologic plausibility included age, gender, insurance type, ethnicity, admission type, disease severity (APACHE IV), whether had surgery or not, amount of transfused blood products (blood loss) and pre-existing chronic clinical conditions based on ICD-9 codes (heart diseases, diabetes mellitus, and lung diseases) (Appendix Table 2). The significant level was defined as a P value of less than 0.05. All statistical analyses were performed using </w:t>
      </w:r>
      <w:r w:rsidR="00EB2E2A">
        <w:rPr>
          <w:rFonts w:ascii="Times" w:eastAsia="Times" w:hAnsi="Times" w:cs="Times"/>
          <w:sz w:val="24"/>
          <w:szCs w:val="24"/>
        </w:rPr>
        <w:t xml:space="preserve">the programming language R and a </w:t>
      </w:r>
      <w:r>
        <w:rPr>
          <w:rFonts w:ascii="Times" w:eastAsia="Times" w:hAnsi="Times" w:cs="Times"/>
          <w:sz w:val="24"/>
          <w:szCs w:val="24"/>
        </w:rPr>
        <w:t xml:space="preserve">statistical software </w:t>
      </w:r>
      <w:r w:rsidR="00B20F6D" w:rsidRPr="00B20F6D">
        <w:rPr>
          <w:rFonts w:ascii="Times" w:eastAsia="Times" w:hAnsi="Times" w:cs="Times"/>
          <w:sz w:val="24"/>
          <w:szCs w:val="24"/>
          <w:lang w:val="en-US"/>
        </w:rPr>
        <w:t xml:space="preserve">RStudio </w:t>
      </w:r>
      <w:r w:rsidR="00EB2E2A">
        <w:rPr>
          <w:rFonts w:ascii="Times" w:eastAsia="Times" w:hAnsi="Times" w:cs="Times"/>
          <w:sz w:val="24"/>
          <w:szCs w:val="24"/>
          <w:lang w:val="en-US"/>
        </w:rPr>
        <w:t>(</w:t>
      </w:r>
      <w:r w:rsidR="00B20F6D" w:rsidRPr="00B20F6D">
        <w:rPr>
          <w:rFonts w:ascii="Times" w:eastAsia="Times" w:hAnsi="Times" w:cs="Times"/>
          <w:sz w:val="24"/>
          <w:szCs w:val="24"/>
          <w:lang w:val="en-US"/>
        </w:rPr>
        <w:t>Version 1.0.136 (RStudio, Inc., Boston, MA)</w:t>
      </w:r>
      <w:r w:rsidR="000E3739">
        <w:rPr>
          <w:rFonts w:ascii="Times" w:eastAsia="Times" w:hAnsi="Times" w:cs="Times"/>
          <w:sz w:val="24"/>
          <w:szCs w:val="24"/>
          <w:lang w:val="en-US"/>
        </w:rPr>
        <w:t>)</w:t>
      </w:r>
      <w:r>
        <w:rPr>
          <w:rFonts w:ascii="Times" w:eastAsia="Times" w:hAnsi="Times" w:cs="Times"/>
          <w:sz w:val="24"/>
          <w:szCs w:val="24"/>
        </w:rPr>
        <w:t>.</w:t>
      </w:r>
    </w:p>
    <w:p w14:paraId="5BA34E58" w14:textId="77777777" w:rsidR="00490068" w:rsidRDefault="00490068">
      <w:pPr>
        <w:spacing w:line="523" w:lineRule="auto"/>
        <w:jc w:val="both"/>
        <w:rPr>
          <w:rFonts w:ascii="Times" w:eastAsia="Times" w:hAnsi="Times" w:cs="Times"/>
          <w:b/>
          <w:sz w:val="24"/>
          <w:szCs w:val="24"/>
        </w:rPr>
      </w:pPr>
    </w:p>
    <w:p w14:paraId="23016D4C" w14:textId="77777777" w:rsidR="00490068" w:rsidRDefault="00B65EAF">
      <w:pPr>
        <w:spacing w:line="480" w:lineRule="auto"/>
        <w:jc w:val="both"/>
        <w:rPr>
          <w:rFonts w:ascii="Times" w:eastAsia="Times" w:hAnsi="Times" w:cs="Times"/>
          <w:b/>
          <w:sz w:val="24"/>
          <w:szCs w:val="24"/>
        </w:rPr>
      </w:pPr>
      <w:r>
        <w:rPr>
          <w:rFonts w:ascii="Times" w:eastAsia="Times" w:hAnsi="Times" w:cs="Times"/>
          <w:b/>
          <w:sz w:val="24"/>
          <w:szCs w:val="24"/>
        </w:rPr>
        <w:t>Results</w:t>
      </w:r>
    </w:p>
    <w:p w14:paraId="08CAC299" w14:textId="77777777" w:rsidR="00490068" w:rsidRDefault="00B65EAF">
      <w:pPr>
        <w:spacing w:line="480" w:lineRule="auto"/>
        <w:jc w:val="both"/>
        <w:rPr>
          <w:rFonts w:ascii="Times" w:eastAsia="Times" w:hAnsi="Times" w:cs="Times"/>
          <w:b/>
          <w:sz w:val="24"/>
          <w:szCs w:val="24"/>
        </w:rPr>
      </w:pPr>
      <w:r>
        <w:rPr>
          <w:rFonts w:ascii="Times" w:eastAsia="Times" w:hAnsi="Times" w:cs="Times"/>
          <w:b/>
          <w:sz w:val="24"/>
          <w:szCs w:val="24"/>
        </w:rPr>
        <w:t xml:space="preserve">Cohort Selection and Characterization </w:t>
      </w:r>
    </w:p>
    <w:p w14:paraId="65980DB8" w14:textId="77777777" w:rsidR="00490068" w:rsidRDefault="00B65EAF">
      <w:pPr>
        <w:spacing w:line="480" w:lineRule="auto"/>
        <w:jc w:val="both"/>
        <w:rPr>
          <w:rFonts w:ascii="Times" w:eastAsia="Times" w:hAnsi="Times" w:cs="Times"/>
          <w:sz w:val="24"/>
          <w:szCs w:val="24"/>
        </w:rPr>
      </w:pPr>
      <w:r>
        <w:rPr>
          <w:rFonts w:ascii="Times" w:eastAsia="Times" w:hAnsi="Times" w:cs="Times"/>
          <w:sz w:val="24"/>
          <w:szCs w:val="24"/>
        </w:rPr>
        <w:lastRenderedPageBreak/>
        <w:t>From the selection algorithm, we identified 2,484 trauma patients who were older than 18 years when admitted to the ICU. Of those, 789 (31.8%) had conservative oxygen therapy during the first 24 hours of ICU stay and 1695 (68.2%) had liberal oxygen therapy during the first 24 hours of ICU stay. Baseline characteristics of the two oxygen therapy groups were very different in demographics, with no significant differences in gender</w:t>
      </w:r>
      <w:r w:rsidR="009E3A01">
        <w:rPr>
          <w:rFonts w:ascii="Times" w:eastAsia="Times" w:hAnsi="Times" w:cs="Times"/>
          <w:sz w:val="24"/>
          <w:szCs w:val="24"/>
        </w:rPr>
        <w:t xml:space="preserve"> only</w:t>
      </w:r>
      <w:r>
        <w:rPr>
          <w:rFonts w:ascii="Times" w:eastAsia="Times" w:hAnsi="Times" w:cs="Times"/>
          <w:sz w:val="24"/>
          <w:szCs w:val="24"/>
        </w:rPr>
        <w:t>. Patients in</w:t>
      </w:r>
      <w:r w:rsidR="00BD2477">
        <w:rPr>
          <w:rFonts w:ascii="Times" w:eastAsia="Times" w:hAnsi="Times" w:cs="Times"/>
          <w:sz w:val="24"/>
          <w:szCs w:val="24"/>
        </w:rPr>
        <w:t xml:space="preserve"> the</w:t>
      </w:r>
      <w:r>
        <w:rPr>
          <w:rFonts w:ascii="Times" w:eastAsia="Times" w:hAnsi="Times" w:cs="Times"/>
          <w:sz w:val="24"/>
          <w:szCs w:val="24"/>
        </w:rPr>
        <w:t xml:space="preserve"> conservative group had more surgery before</w:t>
      </w:r>
      <w:r w:rsidR="001720A6">
        <w:rPr>
          <w:rFonts w:ascii="Times" w:eastAsia="Times" w:hAnsi="Times" w:cs="Times"/>
          <w:sz w:val="24"/>
          <w:szCs w:val="24"/>
        </w:rPr>
        <w:t xml:space="preserve"> </w:t>
      </w:r>
      <w:r>
        <w:rPr>
          <w:rFonts w:ascii="Times" w:eastAsia="Times" w:hAnsi="Times" w:cs="Times"/>
          <w:sz w:val="24"/>
          <w:szCs w:val="24"/>
        </w:rPr>
        <w:t>ICU</w:t>
      </w:r>
      <w:r w:rsidR="001720A6">
        <w:rPr>
          <w:rFonts w:ascii="Times" w:eastAsia="Times" w:hAnsi="Times" w:cs="Times"/>
          <w:sz w:val="24"/>
          <w:szCs w:val="24"/>
        </w:rPr>
        <w:t xml:space="preserve"> admission</w:t>
      </w:r>
      <w:r>
        <w:rPr>
          <w:rFonts w:ascii="Times" w:eastAsia="Times" w:hAnsi="Times" w:cs="Times"/>
          <w:sz w:val="24"/>
          <w:szCs w:val="24"/>
        </w:rPr>
        <w:t>, as well as more chronic heart disease, hypertension, diabetes and lung diseases. However, patients in liberal oxygen group had much more severe trauma conditions compared to the conservative group and received more blood transfusion during the first 24 hours (Tabel 1). Figure 1(a) shows the distribution of propensity score</w:t>
      </w:r>
      <w:r w:rsidR="004B57A5">
        <w:rPr>
          <w:rFonts w:ascii="Times" w:eastAsia="Times" w:hAnsi="Times" w:cs="Times"/>
          <w:sz w:val="24"/>
          <w:szCs w:val="24"/>
        </w:rPr>
        <w:t>s</w:t>
      </w:r>
      <w:r>
        <w:rPr>
          <w:rFonts w:ascii="Times" w:eastAsia="Times" w:hAnsi="Times" w:cs="Times"/>
          <w:sz w:val="24"/>
          <w:szCs w:val="24"/>
        </w:rPr>
        <w:t xml:space="preserve"> that were generated based on the baseline covariates for each oxygen group. It gives the same information that the patients in the two group</w:t>
      </w:r>
      <w:r w:rsidR="004B57A5">
        <w:rPr>
          <w:rFonts w:ascii="Times" w:eastAsia="Times" w:hAnsi="Times" w:cs="Times"/>
          <w:sz w:val="24"/>
          <w:szCs w:val="24"/>
        </w:rPr>
        <w:t>s</w:t>
      </w:r>
      <w:r>
        <w:rPr>
          <w:rFonts w:ascii="Times" w:eastAsia="Times" w:hAnsi="Times" w:cs="Times"/>
          <w:sz w:val="24"/>
          <w:szCs w:val="24"/>
        </w:rPr>
        <w:t xml:space="preserve"> are very different from each other, indicating confounding by indication at baseline.</w:t>
      </w:r>
    </w:p>
    <w:p w14:paraId="15533725" w14:textId="77777777" w:rsidR="00490068" w:rsidRDefault="00B65EAF" w:rsidP="00F46474">
      <w:pPr>
        <w:spacing w:line="480" w:lineRule="auto"/>
        <w:ind w:firstLine="720"/>
        <w:jc w:val="both"/>
        <w:rPr>
          <w:rFonts w:ascii="Times" w:eastAsia="Times" w:hAnsi="Times" w:cs="Times"/>
          <w:sz w:val="24"/>
          <w:szCs w:val="24"/>
        </w:rPr>
      </w:pPr>
      <w:r>
        <w:rPr>
          <w:rFonts w:ascii="Times" w:eastAsia="Times" w:hAnsi="Times" w:cs="Times"/>
          <w:sz w:val="24"/>
          <w:szCs w:val="24"/>
        </w:rPr>
        <w:t xml:space="preserve">After propensity score matching, there were 578 patients in each group </w:t>
      </w:r>
      <w:r w:rsidR="00B17B33">
        <w:rPr>
          <w:rFonts w:ascii="Times" w:eastAsia="Times" w:hAnsi="Times" w:cs="Times"/>
          <w:sz w:val="24"/>
          <w:szCs w:val="24"/>
        </w:rPr>
        <w:t xml:space="preserve">with similar </w:t>
      </w:r>
      <w:r>
        <w:rPr>
          <w:rFonts w:ascii="Times" w:eastAsia="Times" w:hAnsi="Times" w:cs="Times"/>
          <w:sz w:val="24"/>
          <w:szCs w:val="24"/>
        </w:rPr>
        <w:t xml:space="preserve">baseline characteristics with difference existing in only blood transfusion during the first 24 hours. Given the similarity between two groups in the sub-cohort, confounding by indication is less of a concern. The results would mimic randomized control trials more and be less likely to be biased by confounding. </w:t>
      </w:r>
    </w:p>
    <w:p w14:paraId="34773E1D" w14:textId="77777777" w:rsidR="00490068" w:rsidRDefault="00490068">
      <w:pPr>
        <w:jc w:val="both"/>
        <w:rPr>
          <w:rFonts w:ascii="Times" w:eastAsia="Times" w:hAnsi="Times" w:cs="Times"/>
          <w:b/>
          <w:sz w:val="24"/>
          <w:szCs w:val="24"/>
        </w:rPr>
      </w:pPr>
    </w:p>
    <w:p w14:paraId="5D96B6CD" w14:textId="77777777" w:rsidR="00490068" w:rsidRDefault="00B65EAF">
      <w:pPr>
        <w:jc w:val="both"/>
        <w:rPr>
          <w:rFonts w:ascii="Times" w:eastAsia="Times" w:hAnsi="Times" w:cs="Times"/>
          <w:b/>
          <w:sz w:val="24"/>
          <w:szCs w:val="24"/>
        </w:rPr>
      </w:pPr>
      <w:r>
        <w:rPr>
          <w:rFonts w:ascii="Times" w:eastAsia="Times" w:hAnsi="Times" w:cs="Times"/>
          <w:b/>
          <w:sz w:val="24"/>
          <w:szCs w:val="24"/>
        </w:rPr>
        <w:t>Table 1</w:t>
      </w:r>
      <w:r w:rsidR="00111893">
        <w:rPr>
          <w:rFonts w:ascii="Times" w:eastAsia="Times" w:hAnsi="Times" w:cs="Times"/>
          <w:b/>
          <w:sz w:val="24"/>
          <w:szCs w:val="24"/>
        </w:rPr>
        <w:t>.</w:t>
      </w:r>
      <w:r>
        <w:rPr>
          <w:rFonts w:ascii="Times" w:eastAsia="Times" w:hAnsi="Times" w:cs="Times"/>
          <w:b/>
          <w:sz w:val="24"/>
          <w:szCs w:val="24"/>
        </w:rPr>
        <w:t xml:space="preserve"> Baseline </w:t>
      </w:r>
      <w:r w:rsidR="00FE3EEF">
        <w:rPr>
          <w:rFonts w:ascii="Times" w:eastAsia="Times" w:hAnsi="Times" w:cs="Times"/>
          <w:b/>
          <w:sz w:val="24"/>
          <w:szCs w:val="24"/>
        </w:rPr>
        <w:t>c</w:t>
      </w:r>
      <w:r>
        <w:rPr>
          <w:rFonts w:ascii="Times" w:eastAsia="Times" w:hAnsi="Times" w:cs="Times"/>
          <w:b/>
          <w:sz w:val="24"/>
          <w:szCs w:val="24"/>
        </w:rPr>
        <w:t xml:space="preserve">haracteristics of </w:t>
      </w:r>
      <w:r w:rsidR="00FE3EEF">
        <w:rPr>
          <w:rFonts w:ascii="Times" w:eastAsia="Times" w:hAnsi="Times" w:cs="Times"/>
          <w:b/>
          <w:sz w:val="24"/>
          <w:szCs w:val="24"/>
        </w:rPr>
        <w:t>s</w:t>
      </w:r>
      <w:r>
        <w:rPr>
          <w:rFonts w:ascii="Times" w:eastAsia="Times" w:hAnsi="Times" w:cs="Times"/>
          <w:b/>
          <w:sz w:val="24"/>
          <w:szCs w:val="24"/>
        </w:rPr>
        <w:t xml:space="preserve">tudy </w:t>
      </w:r>
      <w:r w:rsidR="00FE3EEF">
        <w:rPr>
          <w:rFonts w:ascii="Times" w:eastAsia="Times" w:hAnsi="Times" w:cs="Times"/>
          <w:b/>
          <w:sz w:val="24"/>
          <w:szCs w:val="24"/>
        </w:rPr>
        <w:t>p</w:t>
      </w:r>
      <w:r>
        <w:rPr>
          <w:rFonts w:ascii="Times" w:eastAsia="Times" w:hAnsi="Times" w:cs="Times"/>
          <w:b/>
          <w:sz w:val="24"/>
          <w:szCs w:val="24"/>
        </w:rPr>
        <w:t xml:space="preserve">atients by </w:t>
      </w:r>
      <w:r w:rsidR="00FE3EEF">
        <w:rPr>
          <w:rFonts w:ascii="Times" w:eastAsia="Times" w:hAnsi="Times" w:cs="Times"/>
          <w:b/>
          <w:sz w:val="24"/>
          <w:szCs w:val="24"/>
        </w:rPr>
        <w:t>o</w:t>
      </w:r>
      <w:r>
        <w:rPr>
          <w:rFonts w:ascii="Times" w:eastAsia="Times" w:hAnsi="Times" w:cs="Times"/>
          <w:b/>
          <w:sz w:val="24"/>
          <w:szCs w:val="24"/>
        </w:rPr>
        <w:t xml:space="preserve">xygen </w:t>
      </w:r>
      <w:r w:rsidR="00FE3EEF">
        <w:rPr>
          <w:rFonts w:ascii="Times" w:eastAsia="Times" w:hAnsi="Times" w:cs="Times"/>
          <w:b/>
          <w:sz w:val="24"/>
          <w:szCs w:val="24"/>
        </w:rPr>
        <w:t>l</w:t>
      </w:r>
      <w:r>
        <w:rPr>
          <w:rFonts w:ascii="Times" w:eastAsia="Times" w:hAnsi="Times" w:cs="Times"/>
          <w:b/>
          <w:sz w:val="24"/>
          <w:szCs w:val="24"/>
        </w:rPr>
        <w:t xml:space="preserve">evel for </w:t>
      </w:r>
      <w:r w:rsidR="00FE3EEF">
        <w:rPr>
          <w:rFonts w:ascii="Times" w:eastAsia="Times" w:hAnsi="Times" w:cs="Times"/>
          <w:b/>
          <w:sz w:val="24"/>
          <w:szCs w:val="24"/>
        </w:rPr>
        <w:t>p</w:t>
      </w:r>
      <w:r>
        <w:rPr>
          <w:rFonts w:ascii="Times" w:eastAsia="Times" w:hAnsi="Times" w:cs="Times"/>
          <w:b/>
          <w:sz w:val="24"/>
          <w:szCs w:val="24"/>
        </w:rPr>
        <w:t xml:space="preserve">rimary </w:t>
      </w:r>
      <w:r w:rsidR="00FE3EEF">
        <w:rPr>
          <w:rFonts w:ascii="Times" w:eastAsia="Times" w:hAnsi="Times" w:cs="Times"/>
          <w:b/>
          <w:sz w:val="24"/>
          <w:szCs w:val="24"/>
        </w:rPr>
        <w:t>c</w:t>
      </w:r>
      <w:r>
        <w:rPr>
          <w:rFonts w:ascii="Times" w:eastAsia="Times" w:hAnsi="Times" w:cs="Times"/>
          <w:b/>
          <w:sz w:val="24"/>
          <w:szCs w:val="24"/>
        </w:rPr>
        <w:t xml:space="preserve">ohort and </w:t>
      </w:r>
      <w:r w:rsidR="00FE3EEF">
        <w:rPr>
          <w:rFonts w:ascii="Times" w:eastAsia="Times" w:hAnsi="Times" w:cs="Times"/>
          <w:b/>
          <w:sz w:val="24"/>
          <w:szCs w:val="24"/>
        </w:rPr>
        <w:t>p</w:t>
      </w:r>
      <w:r>
        <w:rPr>
          <w:rFonts w:ascii="Times" w:eastAsia="Times" w:hAnsi="Times" w:cs="Times"/>
          <w:b/>
          <w:sz w:val="24"/>
          <w:szCs w:val="24"/>
        </w:rPr>
        <w:t xml:space="preserve">ropensity </w:t>
      </w:r>
      <w:r w:rsidR="00FE3EEF">
        <w:rPr>
          <w:rFonts w:ascii="Times" w:eastAsia="Times" w:hAnsi="Times" w:cs="Times"/>
          <w:b/>
          <w:sz w:val="24"/>
          <w:szCs w:val="24"/>
        </w:rPr>
        <w:t>s</w:t>
      </w:r>
      <w:r>
        <w:rPr>
          <w:rFonts w:ascii="Times" w:eastAsia="Times" w:hAnsi="Times" w:cs="Times"/>
          <w:b/>
          <w:sz w:val="24"/>
          <w:szCs w:val="24"/>
        </w:rPr>
        <w:t xml:space="preserve">core matched </w:t>
      </w:r>
      <w:r w:rsidR="00FE3EEF">
        <w:rPr>
          <w:rFonts w:ascii="Times" w:eastAsia="Times" w:hAnsi="Times" w:cs="Times"/>
          <w:b/>
          <w:sz w:val="24"/>
          <w:szCs w:val="24"/>
        </w:rPr>
        <w:t>s</w:t>
      </w:r>
      <w:r>
        <w:rPr>
          <w:rFonts w:ascii="Times" w:eastAsia="Times" w:hAnsi="Times" w:cs="Times"/>
          <w:b/>
          <w:sz w:val="24"/>
          <w:szCs w:val="24"/>
        </w:rPr>
        <w:t>ub-</w:t>
      </w:r>
      <w:r w:rsidR="00FE3EEF">
        <w:rPr>
          <w:rFonts w:ascii="Times" w:eastAsia="Times" w:hAnsi="Times" w:cs="Times"/>
          <w:b/>
          <w:sz w:val="24"/>
          <w:szCs w:val="24"/>
        </w:rPr>
        <w:t>co</w:t>
      </w:r>
      <w:r>
        <w:rPr>
          <w:rFonts w:ascii="Times" w:eastAsia="Times" w:hAnsi="Times" w:cs="Times"/>
          <w:b/>
          <w:sz w:val="24"/>
          <w:szCs w:val="24"/>
        </w:rPr>
        <w:t xml:space="preserve">hort </w:t>
      </w:r>
    </w:p>
    <w:tbl>
      <w:tblPr>
        <w:tblStyle w:val="a"/>
        <w:tblW w:w="9720" w:type="dxa"/>
        <w:tblInd w:w="-1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10"/>
        <w:gridCol w:w="1365"/>
        <w:gridCol w:w="1260"/>
        <w:gridCol w:w="885"/>
        <w:gridCol w:w="1395"/>
        <w:gridCol w:w="1350"/>
        <w:gridCol w:w="1185"/>
        <w:gridCol w:w="870"/>
      </w:tblGrid>
      <w:tr w:rsidR="00490068" w14:paraId="75360E2C" w14:textId="77777777">
        <w:trPr>
          <w:trHeight w:val="340"/>
        </w:trPr>
        <w:tc>
          <w:tcPr>
            <w:tcW w:w="1410" w:type="dxa"/>
            <w:shd w:val="clear" w:color="auto" w:fill="FFFFFF"/>
            <w:tcMar>
              <w:top w:w="40" w:type="dxa"/>
              <w:left w:w="40" w:type="dxa"/>
              <w:bottom w:w="40" w:type="dxa"/>
              <w:right w:w="40" w:type="dxa"/>
            </w:tcMar>
            <w:vAlign w:val="bottom"/>
          </w:tcPr>
          <w:p w14:paraId="79EFAF42" w14:textId="77777777" w:rsidR="00490068" w:rsidRDefault="00490068">
            <w:pPr>
              <w:widowControl w:val="0"/>
              <w:pBdr>
                <w:top w:val="nil"/>
                <w:left w:val="nil"/>
                <w:bottom w:val="nil"/>
                <w:right w:val="nil"/>
                <w:between w:val="nil"/>
              </w:pBdr>
              <w:jc w:val="both"/>
              <w:rPr>
                <w:rFonts w:ascii="Times" w:eastAsia="Times" w:hAnsi="Times" w:cs="Times"/>
                <w:color w:val="000000"/>
                <w:sz w:val="24"/>
                <w:szCs w:val="24"/>
              </w:rPr>
            </w:pPr>
          </w:p>
        </w:tc>
        <w:tc>
          <w:tcPr>
            <w:tcW w:w="2625" w:type="dxa"/>
            <w:gridSpan w:val="2"/>
            <w:shd w:val="clear" w:color="auto" w:fill="FFFFFF"/>
            <w:tcMar>
              <w:top w:w="40" w:type="dxa"/>
              <w:left w:w="40" w:type="dxa"/>
              <w:bottom w:w="40" w:type="dxa"/>
              <w:right w:w="40" w:type="dxa"/>
            </w:tcMar>
            <w:vAlign w:val="bottom"/>
          </w:tcPr>
          <w:p w14:paraId="7B23808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Primary Cohort</w:t>
            </w:r>
          </w:p>
        </w:tc>
        <w:tc>
          <w:tcPr>
            <w:tcW w:w="885" w:type="dxa"/>
            <w:shd w:val="clear" w:color="auto" w:fill="FFFFFF"/>
            <w:tcMar>
              <w:top w:w="40" w:type="dxa"/>
              <w:left w:w="40" w:type="dxa"/>
              <w:bottom w:w="40" w:type="dxa"/>
              <w:right w:w="40" w:type="dxa"/>
            </w:tcMar>
            <w:vAlign w:val="bottom"/>
          </w:tcPr>
          <w:p w14:paraId="1C074138" w14:textId="77777777" w:rsidR="00490068" w:rsidRDefault="00490068">
            <w:pPr>
              <w:widowControl w:val="0"/>
              <w:jc w:val="both"/>
              <w:rPr>
                <w:rFonts w:ascii="Times" w:eastAsia="Times" w:hAnsi="Times" w:cs="Times"/>
                <w:color w:val="000000"/>
                <w:sz w:val="24"/>
                <w:szCs w:val="24"/>
              </w:rPr>
            </w:pPr>
          </w:p>
        </w:tc>
        <w:tc>
          <w:tcPr>
            <w:tcW w:w="1395" w:type="dxa"/>
            <w:shd w:val="clear" w:color="auto" w:fill="FFFFFF"/>
            <w:tcMar>
              <w:top w:w="40" w:type="dxa"/>
              <w:left w:w="40" w:type="dxa"/>
              <w:bottom w:w="40" w:type="dxa"/>
              <w:right w:w="40" w:type="dxa"/>
            </w:tcMar>
            <w:vAlign w:val="bottom"/>
          </w:tcPr>
          <w:p w14:paraId="5D5DCA66" w14:textId="77777777" w:rsidR="00490068" w:rsidRDefault="00490068">
            <w:pPr>
              <w:widowControl w:val="0"/>
              <w:jc w:val="both"/>
              <w:rPr>
                <w:rFonts w:ascii="Times" w:eastAsia="Times" w:hAnsi="Times" w:cs="Times"/>
                <w:color w:val="000000"/>
                <w:sz w:val="24"/>
                <w:szCs w:val="24"/>
              </w:rPr>
            </w:pPr>
          </w:p>
        </w:tc>
        <w:tc>
          <w:tcPr>
            <w:tcW w:w="2535" w:type="dxa"/>
            <w:gridSpan w:val="2"/>
            <w:shd w:val="clear" w:color="auto" w:fill="FFFFFF"/>
            <w:tcMar>
              <w:top w:w="40" w:type="dxa"/>
              <w:left w:w="40" w:type="dxa"/>
              <w:bottom w:w="40" w:type="dxa"/>
              <w:right w:w="40" w:type="dxa"/>
            </w:tcMar>
            <w:vAlign w:val="bottom"/>
          </w:tcPr>
          <w:p w14:paraId="722A88B6"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PS Matched Cohort</w:t>
            </w:r>
          </w:p>
        </w:tc>
        <w:tc>
          <w:tcPr>
            <w:tcW w:w="870" w:type="dxa"/>
            <w:shd w:val="clear" w:color="auto" w:fill="FFFFFF"/>
            <w:tcMar>
              <w:top w:w="40" w:type="dxa"/>
              <w:left w:w="40" w:type="dxa"/>
              <w:bottom w:w="40" w:type="dxa"/>
              <w:right w:w="40" w:type="dxa"/>
            </w:tcMar>
            <w:vAlign w:val="bottom"/>
          </w:tcPr>
          <w:p w14:paraId="64CBB044" w14:textId="77777777" w:rsidR="00490068" w:rsidRDefault="00490068">
            <w:pPr>
              <w:widowControl w:val="0"/>
              <w:jc w:val="both"/>
              <w:rPr>
                <w:rFonts w:ascii="Times" w:eastAsia="Times" w:hAnsi="Times" w:cs="Times"/>
                <w:color w:val="000000"/>
                <w:sz w:val="24"/>
                <w:szCs w:val="24"/>
              </w:rPr>
            </w:pPr>
          </w:p>
        </w:tc>
      </w:tr>
      <w:tr w:rsidR="00490068" w14:paraId="4868772E" w14:textId="77777777">
        <w:trPr>
          <w:trHeight w:val="340"/>
        </w:trPr>
        <w:tc>
          <w:tcPr>
            <w:tcW w:w="1410" w:type="dxa"/>
            <w:shd w:val="clear" w:color="auto" w:fill="C0C0C0"/>
            <w:tcMar>
              <w:top w:w="40" w:type="dxa"/>
              <w:left w:w="40" w:type="dxa"/>
              <w:bottom w:w="40" w:type="dxa"/>
              <w:right w:w="40" w:type="dxa"/>
            </w:tcMar>
            <w:vAlign w:val="bottom"/>
          </w:tcPr>
          <w:p w14:paraId="35CA9649" w14:textId="77777777" w:rsidR="00490068" w:rsidRDefault="00490068">
            <w:pPr>
              <w:widowControl w:val="0"/>
              <w:jc w:val="both"/>
              <w:rPr>
                <w:rFonts w:ascii="Times" w:eastAsia="Times" w:hAnsi="Times" w:cs="Times"/>
                <w:color w:val="000000"/>
                <w:sz w:val="24"/>
                <w:szCs w:val="24"/>
              </w:rPr>
            </w:pPr>
          </w:p>
        </w:tc>
        <w:tc>
          <w:tcPr>
            <w:tcW w:w="1365" w:type="dxa"/>
            <w:shd w:val="clear" w:color="auto" w:fill="C0C0C0"/>
            <w:tcMar>
              <w:top w:w="40" w:type="dxa"/>
              <w:left w:w="40" w:type="dxa"/>
              <w:bottom w:w="40" w:type="dxa"/>
              <w:right w:w="40" w:type="dxa"/>
            </w:tcMar>
            <w:vAlign w:val="bottom"/>
          </w:tcPr>
          <w:p w14:paraId="37F4425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Conservative</w:t>
            </w:r>
          </w:p>
        </w:tc>
        <w:tc>
          <w:tcPr>
            <w:tcW w:w="1260" w:type="dxa"/>
            <w:shd w:val="clear" w:color="auto" w:fill="C0C0C0"/>
            <w:tcMar>
              <w:top w:w="40" w:type="dxa"/>
              <w:left w:w="40" w:type="dxa"/>
              <w:bottom w:w="40" w:type="dxa"/>
              <w:right w:w="40" w:type="dxa"/>
            </w:tcMar>
            <w:vAlign w:val="bottom"/>
          </w:tcPr>
          <w:p w14:paraId="30A2CD7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Liberal</w:t>
            </w:r>
          </w:p>
        </w:tc>
        <w:tc>
          <w:tcPr>
            <w:tcW w:w="885" w:type="dxa"/>
            <w:shd w:val="clear" w:color="auto" w:fill="C0C0C0"/>
            <w:tcMar>
              <w:top w:w="40" w:type="dxa"/>
              <w:left w:w="40" w:type="dxa"/>
              <w:bottom w:w="40" w:type="dxa"/>
              <w:right w:w="40" w:type="dxa"/>
            </w:tcMar>
            <w:vAlign w:val="bottom"/>
          </w:tcPr>
          <w:p w14:paraId="70B031D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P</w:t>
            </w:r>
          </w:p>
        </w:tc>
        <w:tc>
          <w:tcPr>
            <w:tcW w:w="1395" w:type="dxa"/>
            <w:shd w:val="clear" w:color="auto" w:fill="C0C0C0"/>
            <w:tcMar>
              <w:top w:w="40" w:type="dxa"/>
              <w:left w:w="40" w:type="dxa"/>
              <w:bottom w:w="40" w:type="dxa"/>
              <w:right w:w="40" w:type="dxa"/>
            </w:tcMar>
            <w:vAlign w:val="bottom"/>
          </w:tcPr>
          <w:p w14:paraId="3275752D" w14:textId="77777777" w:rsidR="00490068" w:rsidRDefault="00490068">
            <w:pPr>
              <w:widowControl w:val="0"/>
              <w:jc w:val="both"/>
              <w:rPr>
                <w:rFonts w:ascii="Times" w:eastAsia="Times" w:hAnsi="Times" w:cs="Times"/>
                <w:color w:val="000000"/>
                <w:sz w:val="24"/>
                <w:szCs w:val="24"/>
              </w:rPr>
            </w:pPr>
          </w:p>
        </w:tc>
        <w:tc>
          <w:tcPr>
            <w:tcW w:w="1350" w:type="dxa"/>
            <w:shd w:val="clear" w:color="auto" w:fill="C0C0C0"/>
            <w:tcMar>
              <w:top w:w="40" w:type="dxa"/>
              <w:left w:w="40" w:type="dxa"/>
              <w:bottom w:w="40" w:type="dxa"/>
              <w:right w:w="40" w:type="dxa"/>
            </w:tcMar>
            <w:vAlign w:val="bottom"/>
          </w:tcPr>
          <w:p w14:paraId="5F1D1849"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Conservative</w:t>
            </w:r>
          </w:p>
        </w:tc>
        <w:tc>
          <w:tcPr>
            <w:tcW w:w="1185" w:type="dxa"/>
            <w:shd w:val="clear" w:color="auto" w:fill="C0C0C0"/>
            <w:tcMar>
              <w:top w:w="40" w:type="dxa"/>
              <w:left w:w="40" w:type="dxa"/>
              <w:bottom w:w="40" w:type="dxa"/>
              <w:right w:w="40" w:type="dxa"/>
            </w:tcMar>
            <w:vAlign w:val="bottom"/>
          </w:tcPr>
          <w:p w14:paraId="7A3999A8"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Liberal</w:t>
            </w:r>
          </w:p>
        </w:tc>
        <w:tc>
          <w:tcPr>
            <w:tcW w:w="870" w:type="dxa"/>
            <w:shd w:val="clear" w:color="auto" w:fill="C0C0C0"/>
            <w:tcMar>
              <w:top w:w="40" w:type="dxa"/>
              <w:left w:w="40" w:type="dxa"/>
              <w:bottom w:w="40" w:type="dxa"/>
              <w:right w:w="40" w:type="dxa"/>
            </w:tcMar>
            <w:vAlign w:val="bottom"/>
          </w:tcPr>
          <w:p w14:paraId="0EC8CCE0"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P</w:t>
            </w:r>
          </w:p>
        </w:tc>
      </w:tr>
      <w:tr w:rsidR="00490068" w14:paraId="1AC38D18" w14:textId="77777777">
        <w:trPr>
          <w:trHeight w:val="340"/>
        </w:trPr>
        <w:tc>
          <w:tcPr>
            <w:tcW w:w="1410" w:type="dxa"/>
            <w:shd w:val="clear" w:color="auto" w:fill="FEFEFE"/>
            <w:tcMar>
              <w:top w:w="40" w:type="dxa"/>
              <w:left w:w="40" w:type="dxa"/>
              <w:bottom w:w="40" w:type="dxa"/>
              <w:right w:w="40" w:type="dxa"/>
            </w:tcMar>
            <w:vAlign w:val="bottom"/>
          </w:tcPr>
          <w:p w14:paraId="6AB0F653" w14:textId="77777777" w:rsidR="00490068" w:rsidRDefault="00490068">
            <w:pPr>
              <w:widowControl w:val="0"/>
              <w:jc w:val="both"/>
              <w:rPr>
                <w:rFonts w:ascii="Times" w:eastAsia="Times" w:hAnsi="Times" w:cs="Times"/>
                <w:color w:val="000000"/>
                <w:sz w:val="24"/>
                <w:szCs w:val="24"/>
              </w:rPr>
            </w:pPr>
          </w:p>
        </w:tc>
        <w:tc>
          <w:tcPr>
            <w:tcW w:w="1365" w:type="dxa"/>
            <w:shd w:val="clear" w:color="auto" w:fill="FEFEFE"/>
            <w:tcMar>
              <w:top w:w="40" w:type="dxa"/>
              <w:left w:w="40" w:type="dxa"/>
              <w:bottom w:w="40" w:type="dxa"/>
              <w:right w:w="40" w:type="dxa"/>
            </w:tcMar>
            <w:vAlign w:val="bottom"/>
          </w:tcPr>
          <w:p w14:paraId="21E6CD75"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N=</w:t>
            </w:r>
            <w:r>
              <w:rPr>
                <w:rFonts w:ascii="Times" w:eastAsia="Times" w:hAnsi="Times" w:cs="Times"/>
                <w:color w:val="000000"/>
                <w:sz w:val="24"/>
                <w:szCs w:val="24"/>
              </w:rPr>
              <w:t>789</w:t>
            </w:r>
          </w:p>
        </w:tc>
        <w:tc>
          <w:tcPr>
            <w:tcW w:w="1260" w:type="dxa"/>
            <w:shd w:val="clear" w:color="auto" w:fill="FEFEFE"/>
            <w:tcMar>
              <w:top w:w="40" w:type="dxa"/>
              <w:left w:w="40" w:type="dxa"/>
              <w:bottom w:w="40" w:type="dxa"/>
              <w:right w:w="40" w:type="dxa"/>
            </w:tcMar>
            <w:vAlign w:val="bottom"/>
          </w:tcPr>
          <w:p w14:paraId="2E64CC49"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N=</w:t>
            </w:r>
            <w:r>
              <w:rPr>
                <w:rFonts w:ascii="Times" w:eastAsia="Times" w:hAnsi="Times" w:cs="Times"/>
                <w:color w:val="000000"/>
                <w:sz w:val="24"/>
                <w:szCs w:val="24"/>
              </w:rPr>
              <w:t>1695</w:t>
            </w:r>
          </w:p>
        </w:tc>
        <w:tc>
          <w:tcPr>
            <w:tcW w:w="885" w:type="dxa"/>
            <w:shd w:val="clear" w:color="auto" w:fill="FEFEFE"/>
            <w:tcMar>
              <w:top w:w="40" w:type="dxa"/>
              <w:left w:w="40" w:type="dxa"/>
              <w:bottom w:w="40" w:type="dxa"/>
              <w:right w:w="40" w:type="dxa"/>
            </w:tcMar>
            <w:vAlign w:val="bottom"/>
          </w:tcPr>
          <w:p w14:paraId="6BFDCAA2"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025398F3" w14:textId="77777777" w:rsidR="00490068" w:rsidRDefault="00490068">
            <w:pPr>
              <w:widowControl w:val="0"/>
              <w:jc w:val="both"/>
              <w:rPr>
                <w:rFonts w:ascii="Times" w:eastAsia="Times" w:hAnsi="Times" w:cs="Times"/>
                <w:color w:val="000000"/>
                <w:sz w:val="24"/>
                <w:szCs w:val="24"/>
              </w:rPr>
            </w:pPr>
          </w:p>
        </w:tc>
        <w:tc>
          <w:tcPr>
            <w:tcW w:w="1350" w:type="dxa"/>
            <w:shd w:val="clear" w:color="auto" w:fill="FEFEFE"/>
            <w:tcMar>
              <w:top w:w="40" w:type="dxa"/>
              <w:left w:w="40" w:type="dxa"/>
              <w:bottom w:w="40" w:type="dxa"/>
              <w:right w:w="40" w:type="dxa"/>
            </w:tcMar>
            <w:vAlign w:val="bottom"/>
          </w:tcPr>
          <w:p w14:paraId="5C1F4B90"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N=</w:t>
            </w:r>
            <w:r>
              <w:rPr>
                <w:rFonts w:ascii="Times" w:eastAsia="Times" w:hAnsi="Times" w:cs="Times"/>
                <w:color w:val="000000"/>
                <w:sz w:val="24"/>
                <w:szCs w:val="24"/>
              </w:rPr>
              <w:t>5</w:t>
            </w:r>
            <w:r>
              <w:rPr>
                <w:rFonts w:ascii="Times" w:eastAsia="Times" w:hAnsi="Times" w:cs="Times"/>
                <w:sz w:val="24"/>
                <w:szCs w:val="24"/>
              </w:rPr>
              <w:t>78</w:t>
            </w:r>
          </w:p>
        </w:tc>
        <w:tc>
          <w:tcPr>
            <w:tcW w:w="1185" w:type="dxa"/>
            <w:shd w:val="clear" w:color="auto" w:fill="FEFEFE"/>
            <w:tcMar>
              <w:top w:w="40" w:type="dxa"/>
              <w:left w:w="40" w:type="dxa"/>
              <w:bottom w:w="40" w:type="dxa"/>
              <w:right w:w="40" w:type="dxa"/>
            </w:tcMar>
            <w:vAlign w:val="bottom"/>
          </w:tcPr>
          <w:p w14:paraId="37A2B060"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N=</w:t>
            </w:r>
            <w:r>
              <w:rPr>
                <w:rFonts w:ascii="Times" w:eastAsia="Times" w:hAnsi="Times" w:cs="Times"/>
                <w:color w:val="000000"/>
                <w:sz w:val="24"/>
                <w:szCs w:val="24"/>
              </w:rPr>
              <w:t>578</w:t>
            </w:r>
          </w:p>
        </w:tc>
        <w:tc>
          <w:tcPr>
            <w:tcW w:w="870" w:type="dxa"/>
            <w:shd w:val="clear" w:color="auto" w:fill="FEFEFE"/>
            <w:tcMar>
              <w:top w:w="40" w:type="dxa"/>
              <w:left w:w="40" w:type="dxa"/>
              <w:bottom w:w="40" w:type="dxa"/>
              <w:right w:w="40" w:type="dxa"/>
            </w:tcMar>
            <w:vAlign w:val="bottom"/>
          </w:tcPr>
          <w:p w14:paraId="77553447" w14:textId="77777777" w:rsidR="00490068" w:rsidRDefault="00490068">
            <w:pPr>
              <w:widowControl w:val="0"/>
              <w:jc w:val="both"/>
              <w:rPr>
                <w:rFonts w:ascii="Times" w:eastAsia="Times" w:hAnsi="Times" w:cs="Times"/>
                <w:color w:val="000000"/>
                <w:sz w:val="24"/>
                <w:szCs w:val="24"/>
              </w:rPr>
            </w:pPr>
          </w:p>
        </w:tc>
      </w:tr>
      <w:tr w:rsidR="00490068" w14:paraId="64555475" w14:textId="77777777">
        <w:trPr>
          <w:trHeight w:val="340"/>
        </w:trPr>
        <w:tc>
          <w:tcPr>
            <w:tcW w:w="1410" w:type="dxa"/>
            <w:shd w:val="clear" w:color="auto" w:fill="C0C0C0"/>
            <w:tcMar>
              <w:top w:w="40" w:type="dxa"/>
              <w:left w:w="40" w:type="dxa"/>
              <w:bottom w:w="40" w:type="dxa"/>
              <w:right w:w="40" w:type="dxa"/>
            </w:tcMar>
            <w:vAlign w:val="bottom"/>
          </w:tcPr>
          <w:p w14:paraId="5B088A9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ag</w:t>
            </w:r>
            <w:r>
              <w:rPr>
                <w:rFonts w:ascii="Times" w:eastAsia="Times" w:hAnsi="Times" w:cs="Times"/>
                <w:sz w:val="24"/>
                <w:szCs w:val="24"/>
              </w:rPr>
              <w:t>e</w:t>
            </w:r>
            <w:r>
              <w:rPr>
                <w:rFonts w:ascii="Times" w:eastAsia="Times" w:hAnsi="Times" w:cs="Times"/>
                <w:color w:val="000000"/>
                <w:sz w:val="24"/>
                <w:szCs w:val="24"/>
              </w:rPr>
              <w:t xml:space="preserve"> (%)</w:t>
            </w:r>
          </w:p>
        </w:tc>
        <w:tc>
          <w:tcPr>
            <w:tcW w:w="1365" w:type="dxa"/>
            <w:shd w:val="clear" w:color="auto" w:fill="C0C0C0"/>
            <w:tcMar>
              <w:top w:w="40" w:type="dxa"/>
              <w:left w:w="40" w:type="dxa"/>
              <w:bottom w:w="40" w:type="dxa"/>
              <w:right w:w="40" w:type="dxa"/>
            </w:tcMar>
            <w:vAlign w:val="bottom"/>
          </w:tcPr>
          <w:p w14:paraId="71B99786" w14:textId="77777777" w:rsidR="00490068" w:rsidRDefault="00490068">
            <w:pPr>
              <w:widowControl w:val="0"/>
              <w:jc w:val="both"/>
              <w:rPr>
                <w:rFonts w:ascii="Times" w:eastAsia="Times" w:hAnsi="Times" w:cs="Times"/>
                <w:color w:val="000000"/>
                <w:sz w:val="24"/>
                <w:szCs w:val="24"/>
              </w:rPr>
            </w:pPr>
          </w:p>
        </w:tc>
        <w:tc>
          <w:tcPr>
            <w:tcW w:w="1260" w:type="dxa"/>
            <w:shd w:val="clear" w:color="auto" w:fill="C0C0C0"/>
            <w:tcMar>
              <w:top w:w="40" w:type="dxa"/>
              <w:left w:w="40" w:type="dxa"/>
              <w:bottom w:w="40" w:type="dxa"/>
              <w:right w:w="40" w:type="dxa"/>
            </w:tcMar>
            <w:vAlign w:val="bottom"/>
          </w:tcPr>
          <w:p w14:paraId="77F6D342" w14:textId="77777777" w:rsidR="00490068" w:rsidRDefault="00490068">
            <w:pPr>
              <w:widowControl w:val="0"/>
              <w:jc w:val="both"/>
              <w:rPr>
                <w:rFonts w:ascii="Times" w:eastAsia="Times" w:hAnsi="Times" w:cs="Times"/>
                <w:color w:val="000000"/>
                <w:sz w:val="24"/>
                <w:szCs w:val="24"/>
              </w:rPr>
            </w:pPr>
          </w:p>
        </w:tc>
        <w:tc>
          <w:tcPr>
            <w:tcW w:w="885" w:type="dxa"/>
            <w:shd w:val="clear" w:color="auto" w:fill="C0C0C0"/>
            <w:tcMar>
              <w:top w:w="40" w:type="dxa"/>
              <w:left w:w="40" w:type="dxa"/>
              <w:bottom w:w="40" w:type="dxa"/>
              <w:right w:w="40" w:type="dxa"/>
            </w:tcMar>
            <w:vAlign w:val="bottom"/>
          </w:tcPr>
          <w:p w14:paraId="5313744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&lt;0.001</w:t>
            </w:r>
          </w:p>
        </w:tc>
        <w:tc>
          <w:tcPr>
            <w:tcW w:w="1395" w:type="dxa"/>
            <w:shd w:val="clear" w:color="auto" w:fill="C0C0C0"/>
            <w:tcMar>
              <w:top w:w="40" w:type="dxa"/>
              <w:left w:w="40" w:type="dxa"/>
              <w:bottom w:w="40" w:type="dxa"/>
              <w:right w:w="40" w:type="dxa"/>
            </w:tcMar>
            <w:vAlign w:val="bottom"/>
          </w:tcPr>
          <w:p w14:paraId="2C5F9D0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age (%)</w:t>
            </w:r>
          </w:p>
        </w:tc>
        <w:tc>
          <w:tcPr>
            <w:tcW w:w="1350" w:type="dxa"/>
            <w:shd w:val="clear" w:color="auto" w:fill="C0C0C0"/>
            <w:tcMar>
              <w:top w:w="40" w:type="dxa"/>
              <w:left w:w="40" w:type="dxa"/>
              <w:bottom w:w="40" w:type="dxa"/>
              <w:right w:w="40" w:type="dxa"/>
            </w:tcMar>
            <w:vAlign w:val="bottom"/>
          </w:tcPr>
          <w:p w14:paraId="6B181751" w14:textId="77777777" w:rsidR="00490068" w:rsidRDefault="00490068">
            <w:pPr>
              <w:widowControl w:val="0"/>
              <w:jc w:val="both"/>
              <w:rPr>
                <w:rFonts w:ascii="Times" w:eastAsia="Times" w:hAnsi="Times" w:cs="Times"/>
                <w:color w:val="000000"/>
                <w:sz w:val="24"/>
                <w:szCs w:val="24"/>
              </w:rPr>
            </w:pPr>
          </w:p>
        </w:tc>
        <w:tc>
          <w:tcPr>
            <w:tcW w:w="1185" w:type="dxa"/>
            <w:shd w:val="clear" w:color="auto" w:fill="C0C0C0"/>
            <w:tcMar>
              <w:top w:w="40" w:type="dxa"/>
              <w:left w:w="40" w:type="dxa"/>
              <w:bottom w:w="40" w:type="dxa"/>
              <w:right w:w="40" w:type="dxa"/>
            </w:tcMar>
            <w:vAlign w:val="bottom"/>
          </w:tcPr>
          <w:p w14:paraId="16436F58" w14:textId="77777777" w:rsidR="00490068" w:rsidRDefault="00490068">
            <w:pPr>
              <w:widowControl w:val="0"/>
              <w:jc w:val="both"/>
              <w:rPr>
                <w:rFonts w:ascii="Times" w:eastAsia="Times" w:hAnsi="Times" w:cs="Times"/>
                <w:color w:val="000000"/>
                <w:sz w:val="24"/>
                <w:szCs w:val="24"/>
              </w:rPr>
            </w:pPr>
          </w:p>
        </w:tc>
        <w:tc>
          <w:tcPr>
            <w:tcW w:w="870" w:type="dxa"/>
            <w:shd w:val="clear" w:color="auto" w:fill="C0C0C0"/>
            <w:tcMar>
              <w:top w:w="40" w:type="dxa"/>
              <w:left w:w="40" w:type="dxa"/>
              <w:bottom w:w="40" w:type="dxa"/>
              <w:right w:w="40" w:type="dxa"/>
            </w:tcMar>
            <w:vAlign w:val="bottom"/>
          </w:tcPr>
          <w:p w14:paraId="3413529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0.876</w:t>
            </w:r>
          </w:p>
        </w:tc>
      </w:tr>
      <w:tr w:rsidR="00490068" w14:paraId="294C734B" w14:textId="77777777">
        <w:trPr>
          <w:trHeight w:val="340"/>
        </w:trPr>
        <w:tc>
          <w:tcPr>
            <w:tcW w:w="1410" w:type="dxa"/>
            <w:shd w:val="clear" w:color="auto" w:fill="FEFEFE"/>
            <w:tcMar>
              <w:top w:w="40" w:type="dxa"/>
              <w:left w:w="40" w:type="dxa"/>
              <w:bottom w:w="40" w:type="dxa"/>
              <w:right w:w="40" w:type="dxa"/>
            </w:tcMar>
            <w:vAlign w:val="bottom"/>
          </w:tcPr>
          <w:p w14:paraId="3895FD4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18-29 yr</w:t>
            </w:r>
          </w:p>
        </w:tc>
        <w:tc>
          <w:tcPr>
            <w:tcW w:w="1365" w:type="dxa"/>
            <w:shd w:val="clear" w:color="auto" w:fill="FEFEFE"/>
            <w:tcMar>
              <w:top w:w="40" w:type="dxa"/>
              <w:left w:w="40" w:type="dxa"/>
              <w:bottom w:w="40" w:type="dxa"/>
              <w:right w:w="40" w:type="dxa"/>
            </w:tcMar>
            <w:vAlign w:val="bottom"/>
          </w:tcPr>
          <w:p w14:paraId="6D22281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88 (11.2)</w:t>
            </w:r>
          </w:p>
        </w:tc>
        <w:tc>
          <w:tcPr>
            <w:tcW w:w="1260" w:type="dxa"/>
            <w:shd w:val="clear" w:color="auto" w:fill="FEFEFE"/>
            <w:tcMar>
              <w:top w:w="40" w:type="dxa"/>
              <w:left w:w="40" w:type="dxa"/>
              <w:bottom w:w="40" w:type="dxa"/>
              <w:right w:w="40" w:type="dxa"/>
            </w:tcMar>
            <w:vAlign w:val="bottom"/>
          </w:tcPr>
          <w:p w14:paraId="5267F28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337 (19.9)</w:t>
            </w:r>
          </w:p>
        </w:tc>
        <w:tc>
          <w:tcPr>
            <w:tcW w:w="885" w:type="dxa"/>
            <w:shd w:val="clear" w:color="auto" w:fill="FEFEFE"/>
            <w:tcMar>
              <w:top w:w="40" w:type="dxa"/>
              <w:left w:w="40" w:type="dxa"/>
              <w:bottom w:w="40" w:type="dxa"/>
              <w:right w:w="40" w:type="dxa"/>
            </w:tcMar>
            <w:vAlign w:val="bottom"/>
          </w:tcPr>
          <w:p w14:paraId="78CF5970"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45A7135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18-29 yr</w:t>
            </w:r>
          </w:p>
        </w:tc>
        <w:tc>
          <w:tcPr>
            <w:tcW w:w="1350" w:type="dxa"/>
            <w:shd w:val="clear" w:color="auto" w:fill="FEFEFE"/>
            <w:tcMar>
              <w:top w:w="40" w:type="dxa"/>
              <w:left w:w="40" w:type="dxa"/>
              <w:bottom w:w="40" w:type="dxa"/>
              <w:right w:w="40" w:type="dxa"/>
            </w:tcMar>
            <w:vAlign w:val="bottom"/>
          </w:tcPr>
          <w:p w14:paraId="359D37E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83 (14.3)</w:t>
            </w:r>
          </w:p>
        </w:tc>
        <w:tc>
          <w:tcPr>
            <w:tcW w:w="1185" w:type="dxa"/>
            <w:shd w:val="clear" w:color="auto" w:fill="FEFEFE"/>
            <w:tcMar>
              <w:top w:w="40" w:type="dxa"/>
              <w:left w:w="40" w:type="dxa"/>
              <w:bottom w:w="40" w:type="dxa"/>
              <w:right w:w="40" w:type="dxa"/>
            </w:tcMar>
            <w:vAlign w:val="bottom"/>
          </w:tcPr>
          <w:p w14:paraId="6B75C60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72 (12.5)</w:t>
            </w:r>
          </w:p>
        </w:tc>
        <w:tc>
          <w:tcPr>
            <w:tcW w:w="870" w:type="dxa"/>
            <w:shd w:val="clear" w:color="auto" w:fill="FEFEFE"/>
            <w:tcMar>
              <w:top w:w="40" w:type="dxa"/>
              <w:left w:w="40" w:type="dxa"/>
              <w:bottom w:w="40" w:type="dxa"/>
              <w:right w:w="40" w:type="dxa"/>
            </w:tcMar>
            <w:vAlign w:val="bottom"/>
          </w:tcPr>
          <w:p w14:paraId="203B983F" w14:textId="77777777" w:rsidR="00490068" w:rsidRDefault="00490068">
            <w:pPr>
              <w:widowControl w:val="0"/>
              <w:jc w:val="both"/>
              <w:rPr>
                <w:rFonts w:ascii="Times" w:eastAsia="Times" w:hAnsi="Times" w:cs="Times"/>
                <w:color w:val="000000"/>
                <w:sz w:val="24"/>
                <w:szCs w:val="24"/>
              </w:rPr>
            </w:pPr>
          </w:p>
        </w:tc>
      </w:tr>
      <w:tr w:rsidR="00490068" w14:paraId="7D191FEA" w14:textId="77777777">
        <w:trPr>
          <w:trHeight w:val="340"/>
        </w:trPr>
        <w:tc>
          <w:tcPr>
            <w:tcW w:w="1410" w:type="dxa"/>
            <w:shd w:val="clear" w:color="auto" w:fill="C0C0C0"/>
            <w:tcMar>
              <w:top w:w="40" w:type="dxa"/>
              <w:left w:w="40" w:type="dxa"/>
              <w:bottom w:w="40" w:type="dxa"/>
              <w:right w:w="40" w:type="dxa"/>
            </w:tcMar>
            <w:vAlign w:val="bottom"/>
          </w:tcPr>
          <w:p w14:paraId="74EFC5E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lastRenderedPageBreak/>
              <w:t>30-39 yr</w:t>
            </w:r>
          </w:p>
        </w:tc>
        <w:tc>
          <w:tcPr>
            <w:tcW w:w="1365" w:type="dxa"/>
            <w:shd w:val="clear" w:color="auto" w:fill="C0C0C0"/>
            <w:tcMar>
              <w:top w:w="40" w:type="dxa"/>
              <w:left w:w="40" w:type="dxa"/>
              <w:bottom w:w="40" w:type="dxa"/>
              <w:right w:w="40" w:type="dxa"/>
            </w:tcMar>
            <w:vAlign w:val="bottom"/>
          </w:tcPr>
          <w:p w14:paraId="2D874D7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68 ( 8.6)</w:t>
            </w:r>
          </w:p>
        </w:tc>
        <w:tc>
          <w:tcPr>
            <w:tcW w:w="1260" w:type="dxa"/>
            <w:shd w:val="clear" w:color="auto" w:fill="C0C0C0"/>
            <w:tcMar>
              <w:top w:w="40" w:type="dxa"/>
              <w:left w:w="40" w:type="dxa"/>
              <w:bottom w:w="40" w:type="dxa"/>
              <w:right w:w="40" w:type="dxa"/>
            </w:tcMar>
            <w:vAlign w:val="bottom"/>
          </w:tcPr>
          <w:p w14:paraId="3AB28F8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170 (10.0)</w:t>
            </w:r>
          </w:p>
        </w:tc>
        <w:tc>
          <w:tcPr>
            <w:tcW w:w="885" w:type="dxa"/>
            <w:shd w:val="clear" w:color="auto" w:fill="C0C0C0"/>
            <w:tcMar>
              <w:top w:w="40" w:type="dxa"/>
              <w:left w:w="40" w:type="dxa"/>
              <w:bottom w:w="40" w:type="dxa"/>
              <w:right w:w="40" w:type="dxa"/>
            </w:tcMar>
            <w:vAlign w:val="bottom"/>
          </w:tcPr>
          <w:p w14:paraId="6F397068"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099A265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30-39 yr</w:t>
            </w:r>
          </w:p>
        </w:tc>
        <w:tc>
          <w:tcPr>
            <w:tcW w:w="1350" w:type="dxa"/>
            <w:shd w:val="clear" w:color="auto" w:fill="C0C0C0"/>
            <w:tcMar>
              <w:top w:w="40" w:type="dxa"/>
              <w:left w:w="40" w:type="dxa"/>
              <w:bottom w:w="40" w:type="dxa"/>
              <w:right w:w="40" w:type="dxa"/>
            </w:tcMar>
            <w:vAlign w:val="bottom"/>
          </w:tcPr>
          <w:p w14:paraId="79BE9CD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56 ( 9.6)</w:t>
            </w:r>
          </w:p>
        </w:tc>
        <w:tc>
          <w:tcPr>
            <w:tcW w:w="1185" w:type="dxa"/>
            <w:shd w:val="clear" w:color="auto" w:fill="C0C0C0"/>
            <w:tcMar>
              <w:top w:w="40" w:type="dxa"/>
              <w:left w:w="40" w:type="dxa"/>
              <w:bottom w:w="40" w:type="dxa"/>
              <w:right w:w="40" w:type="dxa"/>
            </w:tcMar>
            <w:vAlign w:val="bottom"/>
          </w:tcPr>
          <w:p w14:paraId="2094DDB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50 ( 8.7)</w:t>
            </w:r>
          </w:p>
        </w:tc>
        <w:tc>
          <w:tcPr>
            <w:tcW w:w="870" w:type="dxa"/>
            <w:shd w:val="clear" w:color="auto" w:fill="C0C0C0"/>
            <w:tcMar>
              <w:top w:w="40" w:type="dxa"/>
              <w:left w:w="40" w:type="dxa"/>
              <w:bottom w:w="40" w:type="dxa"/>
              <w:right w:w="40" w:type="dxa"/>
            </w:tcMar>
            <w:vAlign w:val="bottom"/>
          </w:tcPr>
          <w:p w14:paraId="0A0BADD9" w14:textId="77777777" w:rsidR="00490068" w:rsidRDefault="00490068">
            <w:pPr>
              <w:widowControl w:val="0"/>
              <w:jc w:val="both"/>
              <w:rPr>
                <w:rFonts w:ascii="Times" w:eastAsia="Times" w:hAnsi="Times" w:cs="Times"/>
                <w:color w:val="000000"/>
                <w:sz w:val="24"/>
                <w:szCs w:val="24"/>
              </w:rPr>
            </w:pPr>
          </w:p>
        </w:tc>
      </w:tr>
      <w:tr w:rsidR="00490068" w14:paraId="11C41DE2" w14:textId="77777777">
        <w:trPr>
          <w:trHeight w:val="340"/>
        </w:trPr>
        <w:tc>
          <w:tcPr>
            <w:tcW w:w="1410" w:type="dxa"/>
            <w:shd w:val="clear" w:color="auto" w:fill="FEFEFE"/>
            <w:tcMar>
              <w:top w:w="40" w:type="dxa"/>
              <w:left w:w="40" w:type="dxa"/>
              <w:bottom w:w="40" w:type="dxa"/>
              <w:right w:w="40" w:type="dxa"/>
            </w:tcMar>
            <w:vAlign w:val="bottom"/>
          </w:tcPr>
          <w:p w14:paraId="47EA5C2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40-49 yr</w:t>
            </w:r>
          </w:p>
        </w:tc>
        <w:tc>
          <w:tcPr>
            <w:tcW w:w="1365" w:type="dxa"/>
            <w:shd w:val="clear" w:color="auto" w:fill="FEFEFE"/>
            <w:tcMar>
              <w:top w:w="40" w:type="dxa"/>
              <w:left w:w="40" w:type="dxa"/>
              <w:bottom w:w="40" w:type="dxa"/>
              <w:right w:w="40" w:type="dxa"/>
            </w:tcMar>
            <w:vAlign w:val="bottom"/>
          </w:tcPr>
          <w:p w14:paraId="04DE1FA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102 (12.9)</w:t>
            </w:r>
          </w:p>
        </w:tc>
        <w:tc>
          <w:tcPr>
            <w:tcW w:w="1260" w:type="dxa"/>
            <w:shd w:val="clear" w:color="auto" w:fill="FEFEFE"/>
            <w:tcMar>
              <w:top w:w="40" w:type="dxa"/>
              <w:left w:w="40" w:type="dxa"/>
              <w:bottom w:w="40" w:type="dxa"/>
              <w:right w:w="40" w:type="dxa"/>
            </w:tcMar>
            <w:vAlign w:val="bottom"/>
          </w:tcPr>
          <w:p w14:paraId="5871418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236 (13.9)</w:t>
            </w:r>
          </w:p>
        </w:tc>
        <w:tc>
          <w:tcPr>
            <w:tcW w:w="885" w:type="dxa"/>
            <w:shd w:val="clear" w:color="auto" w:fill="FEFEFE"/>
            <w:tcMar>
              <w:top w:w="40" w:type="dxa"/>
              <w:left w:w="40" w:type="dxa"/>
              <w:bottom w:w="40" w:type="dxa"/>
              <w:right w:w="40" w:type="dxa"/>
            </w:tcMar>
            <w:vAlign w:val="bottom"/>
          </w:tcPr>
          <w:p w14:paraId="0BECB00B"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122A461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40-49 yr</w:t>
            </w:r>
          </w:p>
        </w:tc>
        <w:tc>
          <w:tcPr>
            <w:tcW w:w="1350" w:type="dxa"/>
            <w:shd w:val="clear" w:color="auto" w:fill="FEFEFE"/>
            <w:tcMar>
              <w:top w:w="40" w:type="dxa"/>
              <w:left w:w="40" w:type="dxa"/>
              <w:bottom w:w="40" w:type="dxa"/>
              <w:right w:w="40" w:type="dxa"/>
            </w:tcMar>
            <w:vAlign w:val="bottom"/>
          </w:tcPr>
          <w:p w14:paraId="7AD01E7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84 (14.5)</w:t>
            </w:r>
          </w:p>
        </w:tc>
        <w:tc>
          <w:tcPr>
            <w:tcW w:w="1185" w:type="dxa"/>
            <w:shd w:val="clear" w:color="auto" w:fill="FEFEFE"/>
            <w:tcMar>
              <w:top w:w="40" w:type="dxa"/>
              <w:left w:w="40" w:type="dxa"/>
              <w:bottom w:w="40" w:type="dxa"/>
              <w:right w:w="40" w:type="dxa"/>
            </w:tcMar>
            <w:vAlign w:val="bottom"/>
          </w:tcPr>
          <w:p w14:paraId="1D2CF4C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74 (12.8)</w:t>
            </w:r>
          </w:p>
        </w:tc>
        <w:tc>
          <w:tcPr>
            <w:tcW w:w="870" w:type="dxa"/>
            <w:shd w:val="clear" w:color="auto" w:fill="FEFEFE"/>
            <w:tcMar>
              <w:top w:w="40" w:type="dxa"/>
              <w:left w:w="40" w:type="dxa"/>
              <w:bottom w:w="40" w:type="dxa"/>
              <w:right w:w="40" w:type="dxa"/>
            </w:tcMar>
            <w:vAlign w:val="bottom"/>
          </w:tcPr>
          <w:p w14:paraId="60B819D6" w14:textId="77777777" w:rsidR="00490068" w:rsidRDefault="00490068">
            <w:pPr>
              <w:widowControl w:val="0"/>
              <w:jc w:val="both"/>
              <w:rPr>
                <w:rFonts w:ascii="Times" w:eastAsia="Times" w:hAnsi="Times" w:cs="Times"/>
                <w:color w:val="000000"/>
                <w:sz w:val="24"/>
                <w:szCs w:val="24"/>
              </w:rPr>
            </w:pPr>
          </w:p>
        </w:tc>
      </w:tr>
      <w:tr w:rsidR="00490068" w14:paraId="2653B385" w14:textId="77777777">
        <w:trPr>
          <w:trHeight w:val="340"/>
        </w:trPr>
        <w:tc>
          <w:tcPr>
            <w:tcW w:w="1410" w:type="dxa"/>
            <w:shd w:val="clear" w:color="auto" w:fill="C0C0C0"/>
            <w:tcMar>
              <w:top w:w="40" w:type="dxa"/>
              <w:left w:w="40" w:type="dxa"/>
              <w:bottom w:w="40" w:type="dxa"/>
              <w:right w:w="40" w:type="dxa"/>
            </w:tcMar>
            <w:vAlign w:val="bottom"/>
          </w:tcPr>
          <w:p w14:paraId="2BBB133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50-59 yr</w:t>
            </w:r>
          </w:p>
        </w:tc>
        <w:tc>
          <w:tcPr>
            <w:tcW w:w="1365" w:type="dxa"/>
            <w:shd w:val="clear" w:color="auto" w:fill="C0C0C0"/>
            <w:tcMar>
              <w:top w:w="40" w:type="dxa"/>
              <w:left w:w="40" w:type="dxa"/>
              <w:bottom w:w="40" w:type="dxa"/>
              <w:right w:w="40" w:type="dxa"/>
            </w:tcMar>
            <w:vAlign w:val="bottom"/>
          </w:tcPr>
          <w:p w14:paraId="42DDBE1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117 (14.8)</w:t>
            </w:r>
          </w:p>
        </w:tc>
        <w:tc>
          <w:tcPr>
            <w:tcW w:w="1260" w:type="dxa"/>
            <w:shd w:val="clear" w:color="auto" w:fill="C0C0C0"/>
            <w:tcMar>
              <w:top w:w="40" w:type="dxa"/>
              <w:left w:w="40" w:type="dxa"/>
              <w:bottom w:w="40" w:type="dxa"/>
              <w:right w:w="40" w:type="dxa"/>
            </w:tcMar>
            <w:vAlign w:val="bottom"/>
          </w:tcPr>
          <w:p w14:paraId="4FD325C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204 (12.0)</w:t>
            </w:r>
          </w:p>
        </w:tc>
        <w:tc>
          <w:tcPr>
            <w:tcW w:w="885" w:type="dxa"/>
            <w:shd w:val="clear" w:color="auto" w:fill="C0C0C0"/>
            <w:tcMar>
              <w:top w:w="40" w:type="dxa"/>
              <w:left w:w="40" w:type="dxa"/>
              <w:bottom w:w="40" w:type="dxa"/>
              <w:right w:w="40" w:type="dxa"/>
            </w:tcMar>
            <w:vAlign w:val="bottom"/>
          </w:tcPr>
          <w:p w14:paraId="725DAC9E"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0EB41B5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50-59 yr</w:t>
            </w:r>
          </w:p>
        </w:tc>
        <w:tc>
          <w:tcPr>
            <w:tcW w:w="1350" w:type="dxa"/>
            <w:shd w:val="clear" w:color="auto" w:fill="C0C0C0"/>
            <w:tcMar>
              <w:top w:w="40" w:type="dxa"/>
              <w:left w:w="40" w:type="dxa"/>
              <w:bottom w:w="40" w:type="dxa"/>
              <w:right w:w="40" w:type="dxa"/>
            </w:tcMar>
            <w:vAlign w:val="bottom"/>
          </w:tcPr>
          <w:p w14:paraId="2E8AA34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74 (12.7)</w:t>
            </w:r>
          </w:p>
        </w:tc>
        <w:tc>
          <w:tcPr>
            <w:tcW w:w="1185" w:type="dxa"/>
            <w:shd w:val="clear" w:color="auto" w:fill="C0C0C0"/>
            <w:tcMar>
              <w:top w:w="40" w:type="dxa"/>
              <w:left w:w="40" w:type="dxa"/>
              <w:bottom w:w="40" w:type="dxa"/>
              <w:right w:w="40" w:type="dxa"/>
            </w:tcMar>
            <w:vAlign w:val="bottom"/>
          </w:tcPr>
          <w:p w14:paraId="17A6316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85 (14.7)</w:t>
            </w:r>
          </w:p>
        </w:tc>
        <w:tc>
          <w:tcPr>
            <w:tcW w:w="870" w:type="dxa"/>
            <w:shd w:val="clear" w:color="auto" w:fill="C0C0C0"/>
            <w:tcMar>
              <w:top w:w="40" w:type="dxa"/>
              <w:left w:w="40" w:type="dxa"/>
              <w:bottom w:w="40" w:type="dxa"/>
              <w:right w:w="40" w:type="dxa"/>
            </w:tcMar>
            <w:vAlign w:val="bottom"/>
          </w:tcPr>
          <w:p w14:paraId="5DC33EF9" w14:textId="77777777" w:rsidR="00490068" w:rsidRDefault="00490068">
            <w:pPr>
              <w:widowControl w:val="0"/>
              <w:jc w:val="both"/>
              <w:rPr>
                <w:rFonts w:ascii="Times" w:eastAsia="Times" w:hAnsi="Times" w:cs="Times"/>
                <w:color w:val="000000"/>
                <w:sz w:val="24"/>
                <w:szCs w:val="24"/>
              </w:rPr>
            </w:pPr>
          </w:p>
        </w:tc>
      </w:tr>
      <w:tr w:rsidR="00490068" w14:paraId="1248DEAA" w14:textId="77777777">
        <w:trPr>
          <w:trHeight w:val="340"/>
        </w:trPr>
        <w:tc>
          <w:tcPr>
            <w:tcW w:w="1410" w:type="dxa"/>
            <w:shd w:val="clear" w:color="auto" w:fill="FEFEFE"/>
            <w:tcMar>
              <w:top w:w="40" w:type="dxa"/>
              <w:left w:w="40" w:type="dxa"/>
              <w:bottom w:w="40" w:type="dxa"/>
              <w:right w:w="40" w:type="dxa"/>
            </w:tcMar>
            <w:vAlign w:val="bottom"/>
          </w:tcPr>
          <w:p w14:paraId="741ABFB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60-69 yr</w:t>
            </w:r>
          </w:p>
        </w:tc>
        <w:tc>
          <w:tcPr>
            <w:tcW w:w="1365" w:type="dxa"/>
            <w:shd w:val="clear" w:color="auto" w:fill="FEFEFE"/>
            <w:tcMar>
              <w:top w:w="40" w:type="dxa"/>
              <w:left w:w="40" w:type="dxa"/>
              <w:bottom w:w="40" w:type="dxa"/>
              <w:right w:w="40" w:type="dxa"/>
            </w:tcMar>
            <w:vAlign w:val="bottom"/>
          </w:tcPr>
          <w:p w14:paraId="4139DDD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91 (11.5)</w:t>
            </w:r>
          </w:p>
        </w:tc>
        <w:tc>
          <w:tcPr>
            <w:tcW w:w="1260" w:type="dxa"/>
            <w:shd w:val="clear" w:color="auto" w:fill="FEFEFE"/>
            <w:tcMar>
              <w:top w:w="40" w:type="dxa"/>
              <w:left w:w="40" w:type="dxa"/>
              <w:bottom w:w="40" w:type="dxa"/>
              <w:right w:w="40" w:type="dxa"/>
            </w:tcMar>
            <w:vAlign w:val="bottom"/>
          </w:tcPr>
          <w:p w14:paraId="640085C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186 (11.0)</w:t>
            </w:r>
          </w:p>
        </w:tc>
        <w:tc>
          <w:tcPr>
            <w:tcW w:w="885" w:type="dxa"/>
            <w:shd w:val="clear" w:color="auto" w:fill="FEFEFE"/>
            <w:tcMar>
              <w:top w:w="40" w:type="dxa"/>
              <w:left w:w="40" w:type="dxa"/>
              <w:bottom w:w="40" w:type="dxa"/>
              <w:right w:w="40" w:type="dxa"/>
            </w:tcMar>
            <w:vAlign w:val="bottom"/>
          </w:tcPr>
          <w:p w14:paraId="0319FD9E"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1723385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60-69 yr</w:t>
            </w:r>
          </w:p>
        </w:tc>
        <w:tc>
          <w:tcPr>
            <w:tcW w:w="1350" w:type="dxa"/>
            <w:shd w:val="clear" w:color="auto" w:fill="FEFEFE"/>
            <w:tcMar>
              <w:top w:w="40" w:type="dxa"/>
              <w:left w:w="40" w:type="dxa"/>
              <w:bottom w:w="40" w:type="dxa"/>
              <w:right w:w="40" w:type="dxa"/>
            </w:tcMar>
            <w:vAlign w:val="bottom"/>
          </w:tcPr>
          <w:p w14:paraId="3D35465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64 (11.0)</w:t>
            </w:r>
          </w:p>
        </w:tc>
        <w:tc>
          <w:tcPr>
            <w:tcW w:w="1185" w:type="dxa"/>
            <w:shd w:val="clear" w:color="auto" w:fill="FEFEFE"/>
            <w:tcMar>
              <w:top w:w="40" w:type="dxa"/>
              <w:left w:w="40" w:type="dxa"/>
              <w:bottom w:w="40" w:type="dxa"/>
              <w:right w:w="40" w:type="dxa"/>
            </w:tcMar>
            <w:vAlign w:val="bottom"/>
          </w:tcPr>
          <w:p w14:paraId="3FD73A5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65 (11.2)</w:t>
            </w:r>
          </w:p>
        </w:tc>
        <w:tc>
          <w:tcPr>
            <w:tcW w:w="870" w:type="dxa"/>
            <w:shd w:val="clear" w:color="auto" w:fill="FEFEFE"/>
            <w:tcMar>
              <w:top w:w="40" w:type="dxa"/>
              <w:left w:w="40" w:type="dxa"/>
              <w:bottom w:w="40" w:type="dxa"/>
              <w:right w:w="40" w:type="dxa"/>
            </w:tcMar>
            <w:vAlign w:val="bottom"/>
          </w:tcPr>
          <w:p w14:paraId="3EE5D5D3" w14:textId="77777777" w:rsidR="00490068" w:rsidRDefault="00490068">
            <w:pPr>
              <w:widowControl w:val="0"/>
              <w:jc w:val="both"/>
              <w:rPr>
                <w:rFonts w:ascii="Times" w:eastAsia="Times" w:hAnsi="Times" w:cs="Times"/>
                <w:color w:val="000000"/>
                <w:sz w:val="24"/>
                <w:szCs w:val="24"/>
              </w:rPr>
            </w:pPr>
          </w:p>
        </w:tc>
      </w:tr>
      <w:tr w:rsidR="00490068" w14:paraId="5461B6E9" w14:textId="77777777">
        <w:trPr>
          <w:trHeight w:val="340"/>
        </w:trPr>
        <w:tc>
          <w:tcPr>
            <w:tcW w:w="1410" w:type="dxa"/>
            <w:shd w:val="clear" w:color="auto" w:fill="C0C0C0"/>
            <w:tcMar>
              <w:top w:w="40" w:type="dxa"/>
              <w:left w:w="40" w:type="dxa"/>
              <w:bottom w:w="40" w:type="dxa"/>
              <w:right w:w="40" w:type="dxa"/>
            </w:tcMar>
            <w:vAlign w:val="bottom"/>
          </w:tcPr>
          <w:p w14:paraId="1092DF8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70-79 yr</w:t>
            </w:r>
          </w:p>
        </w:tc>
        <w:tc>
          <w:tcPr>
            <w:tcW w:w="1365" w:type="dxa"/>
            <w:shd w:val="clear" w:color="auto" w:fill="C0C0C0"/>
            <w:tcMar>
              <w:top w:w="40" w:type="dxa"/>
              <w:left w:w="40" w:type="dxa"/>
              <w:bottom w:w="40" w:type="dxa"/>
              <w:right w:w="40" w:type="dxa"/>
            </w:tcMar>
            <w:vAlign w:val="bottom"/>
          </w:tcPr>
          <w:p w14:paraId="6D95E14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118 (15.0)</w:t>
            </w:r>
          </w:p>
        </w:tc>
        <w:tc>
          <w:tcPr>
            <w:tcW w:w="1260" w:type="dxa"/>
            <w:shd w:val="clear" w:color="auto" w:fill="C0C0C0"/>
            <w:tcMar>
              <w:top w:w="40" w:type="dxa"/>
              <w:left w:w="40" w:type="dxa"/>
              <w:bottom w:w="40" w:type="dxa"/>
              <w:right w:w="40" w:type="dxa"/>
            </w:tcMar>
            <w:vAlign w:val="bottom"/>
          </w:tcPr>
          <w:p w14:paraId="29EF890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232 (13.7)</w:t>
            </w:r>
          </w:p>
        </w:tc>
        <w:tc>
          <w:tcPr>
            <w:tcW w:w="885" w:type="dxa"/>
            <w:shd w:val="clear" w:color="auto" w:fill="C0C0C0"/>
            <w:tcMar>
              <w:top w:w="40" w:type="dxa"/>
              <w:left w:w="40" w:type="dxa"/>
              <w:bottom w:w="40" w:type="dxa"/>
              <w:right w:w="40" w:type="dxa"/>
            </w:tcMar>
            <w:vAlign w:val="bottom"/>
          </w:tcPr>
          <w:p w14:paraId="65699D19"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1FBCBF1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70-79 yr</w:t>
            </w:r>
          </w:p>
        </w:tc>
        <w:tc>
          <w:tcPr>
            <w:tcW w:w="1350" w:type="dxa"/>
            <w:shd w:val="clear" w:color="auto" w:fill="C0C0C0"/>
            <w:tcMar>
              <w:top w:w="40" w:type="dxa"/>
              <w:left w:w="40" w:type="dxa"/>
              <w:bottom w:w="40" w:type="dxa"/>
              <w:right w:w="40" w:type="dxa"/>
            </w:tcMar>
            <w:vAlign w:val="bottom"/>
          </w:tcPr>
          <w:p w14:paraId="26FADA1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77 (13.3)</w:t>
            </w:r>
          </w:p>
        </w:tc>
        <w:tc>
          <w:tcPr>
            <w:tcW w:w="1185" w:type="dxa"/>
            <w:shd w:val="clear" w:color="auto" w:fill="C0C0C0"/>
            <w:tcMar>
              <w:top w:w="40" w:type="dxa"/>
              <w:left w:w="40" w:type="dxa"/>
              <w:bottom w:w="40" w:type="dxa"/>
              <w:right w:w="40" w:type="dxa"/>
            </w:tcMar>
            <w:vAlign w:val="bottom"/>
          </w:tcPr>
          <w:p w14:paraId="008DD2A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86 (14.9)</w:t>
            </w:r>
          </w:p>
        </w:tc>
        <w:tc>
          <w:tcPr>
            <w:tcW w:w="870" w:type="dxa"/>
            <w:shd w:val="clear" w:color="auto" w:fill="C0C0C0"/>
            <w:tcMar>
              <w:top w:w="40" w:type="dxa"/>
              <w:left w:w="40" w:type="dxa"/>
              <w:bottom w:w="40" w:type="dxa"/>
              <w:right w:w="40" w:type="dxa"/>
            </w:tcMar>
            <w:vAlign w:val="bottom"/>
          </w:tcPr>
          <w:p w14:paraId="5BD6A416" w14:textId="77777777" w:rsidR="00490068" w:rsidRDefault="00490068">
            <w:pPr>
              <w:widowControl w:val="0"/>
              <w:jc w:val="both"/>
              <w:rPr>
                <w:rFonts w:ascii="Times" w:eastAsia="Times" w:hAnsi="Times" w:cs="Times"/>
                <w:color w:val="000000"/>
                <w:sz w:val="24"/>
                <w:szCs w:val="24"/>
              </w:rPr>
            </w:pPr>
          </w:p>
        </w:tc>
      </w:tr>
      <w:tr w:rsidR="00490068" w14:paraId="4A1CBA35" w14:textId="77777777">
        <w:trPr>
          <w:trHeight w:val="340"/>
        </w:trPr>
        <w:tc>
          <w:tcPr>
            <w:tcW w:w="1410" w:type="dxa"/>
            <w:shd w:val="clear" w:color="auto" w:fill="FEFEFE"/>
            <w:tcMar>
              <w:top w:w="40" w:type="dxa"/>
              <w:left w:w="40" w:type="dxa"/>
              <w:bottom w:w="40" w:type="dxa"/>
              <w:right w:w="40" w:type="dxa"/>
            </w:tcMar>
            <w:vAlign w:val="bottom"/>
          </w:tcPr>
          <w:p w14:paraId="43B2E28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80-89 yr</w:t>
            </w:r>
          </w:p>
        </w:tc>
        <w:tc>
          <w:tcPr>
            <w:tcW w:w="1365" w:type="dxa"/>
            <w:shd w:val="clear" w:color="auto" w:fill="FEFEFE"/>
            <w:tcMar>
              <w:top w:w="40" w:type="dxa"/>
              <w:left w:w="40" w:type="dxa"/>
              <w:bottom w:w="40" w:type="dxa"/>
              <w:right w:w="40" w:type="dxa"/>
            </w:tcMar>
            <w:vAlign w:val="bottom"/>
          </w:tcPr>
          <w:p w14:paraId="40AA609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149 (18.9)</w:t>
            </w:r>
          </w:p>
        </w:tc>
        <w:tc>
          <w:tcPr>
            <w:tcW w:w="1260" w:type="dxa"/>
            <w:shd w:val="clear" w:color="auto" w:fill="FEFEFE"/>
            <w:tcMar>
              <w:top w:w="40" w:type="dxa"/>
              <w:left w:w="40" w:type="dxa"/>
              <w:bottom w:w="40" w:type="dxa"/>
              <w:right w:w="40" w:type="dxa"/>
            </w:tcMar>
            <w:vAlign w:val="bottom"/>
          </w:tcPr>
          <w:p w14:paraId="6348561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250 (14.7)</w:t>
            </w:r>
          </w:p>
        </w:tc>
        <w:tc>
          <w:tcPr>
            <w:tcW w:w="885" w:type="dxa"/>
            <w:shd w:val="clear" w:color="auto" w:fill="FEFEFE"/>
            <w:tcMar>
              <w:top w:w="40" w:type="dxa"/>
              <w:left w:w="40" w:type="dxa"/>
              <w:bottom w:w="40" w:type="dxa"/>
              <w:right w:w="40" w:type="dxa"/>
            </w:tcMar>
            <w:vAlign w:val="bottom"/>
          </w:tcPr>
          <w:p w14:paraId="691CD839"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129FF14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80-89 yr</w:t>
            </w:r>
          </w:p>
        </w:tc>
        <w:tc>
          <w:tcPr>
            <w:tcW w:w="1350" w:type="dxa"/>
            <w:shd w:val="clear" w:color="auto" w:fill="FEFEFE"/>
            <w:tcMar>
              <w:top w:w="40" w:type="dxa"/>
              <w:left w:w="40" w:type="dxa"/>
              <w:bottom w:w="40" w:type="dxa"/>
              <w:right w:w="40" w:type="dxa"/>
            </w:tcMar>
            <w:vAlign w:val="bottom"/>
          </w:tcPr>
          <w:p w14:paraId="1CF8F4B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101 (17.4)</w:t>
            </w:r>
          </w:p>
        </w:tc>
        <w:tc>
          <w:tcPr>
            <w:tcW w:w="1185" w:type="dxa"/>
            <w:shd w:val="clear" w:color="auto" w:fill="FEFEFE"/>
            <w:tcMar>
              <w:top w:w="40" w:type="dxa"/>
              <w:left w:w="40" w:type="dxa"/>
              <w:bottom w:w="40" w:type="dxa"/>
              <w:right w:w="40" w:type="dxa"/>
            </w:tcMar>
            <w:vAlign w:val="bottom"/>
          </w:tcPr>
          <w:p w14:paraId="15D0A68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105 (18.2)</w:t>
            </w:r>
          </w:p>
        </w:tc>
        <w:tc>
          <w:tcPr>
            <w:tcW w:w="870" w:type="dxa"/>
            <w:shd w:val="clear" w:color="auto" w:fill="FEFEFE"/>
            <w:tcMar>
              <w:top w:w="40" w:type="dxa"/>
              <w:left w:w="40" w:type="dxa"/>
              <w:bottom w:w="40" w:type="dxa"/>
              <w:right w:w="40" w:type="dxa"/>
            </w:tcMar>
            <w:vAlign w:val="bottom"/>
          </w:tcPr>
          <w:p w14:paraId="0090B281" w14:textId="77777777" w:rsidR="00490068" w:rsidRDefault="00490068">
            <w:pPr>
              <w:widowControl w:val="0"/>
              <w:jc w:val="both"/>
              <w:rPr>
                <w:rFonts w:ascii="Times" w:eastAsia="Times" w:hAnsi="Times" w:cs="Times"/>
                <w:color w:val="000000"/>
                <w:sz w:val="24"/>
                <w:szCs w:val="24"/>
              </w:rPr>
            </w:pPr>
          </w:p>
        </w:tc>
      </w:tr>
      <w:tr w:rsidR="00490068" w14:paraId="43874862" w14:textId="77777777">
        <w:trPr>
          <w:trHeight w:val="340"/>
        </w:trPr>
        <w:tc>
          <w:tcPr>
            <w:tcW w:w="1410" w:type="dxa"/>
            <w:shd w:val="clear" w:color="auto" w:fill="C0C0C0"/>
            <w:tcMar>
              <w:top w:w="40" w:type="dxa"/>
              <w:left w:w="40" w:type="dxa"/>
              <w:bottom w:w="40" w:type="dxa"/>
              <w:right w:w="40" w:type="dxa"/>
            </w:tcMar>
            <w:vAlign w:val="bottom"/>
          </w:tcPr>
          <w:p w14:paraId="4B2057B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&gt;=90 yr</w:t>
            </w:r>
          </w:p>
        </w:tc>
        <w:tc>
          <w:tcPr>
            <w:tcW w:w="1365" w:type="dxa"/>
            <w:shd w:val="clear" w:color="auto" w:fill="C0C0C0"/>
            <w:tcMar>
              <w:top w:w="40" w:type="dxa"/>
              <w:left w:w="40" w:type="dxa"/>
              <w:bottom w:w="40" w:type="dxa"/>
              <w:right w:w="40" w:type="dxa"/>
            </w:tcMar>
            <w:vAlign w:val="bottom"/>
          </w:tcPr>
          <w:p w14:paraId="32D1482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56 ( 7.1)</w:t>
            </w:r>
          </w:p>
        </w:tc>
        <w:tc>
          <w:tcPr>
            <w:tcW w:w="1260" w:type="dxa"/>
            <w:shd w:val="clear" w:color="auto" w:fill="C0C0C0"/>
            <w:tcMar>
              <w:top w:w="40" w:type="dxa"/>
              <w:left w:w="40" w:type="dxa"/>
              <w:bottom w:w="40" w:type="dxa"/>
              <w:right w:w="40" w:type="dxa"/>
            </w:tcMar>
            <w:vAlign w:val="bottom"/>
          </w:tcPr>
          <w:p w14:paraId="21CA60C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80 ( 4.7)</w:t>
            </w:r>
          </w:p>
        </w:tc>
        <w:tc>
          <w:tcPr>
            <w:tcW w:w="885" w:type="dxa"/>
            <w:shd w:val="clear" w:color="auto" w:fill="C0C0C0"/>
            <w:tcMar>
              <w:top w:w="40" w:type="dxa"/>
              <w:left w:w="40" w:type="dxa"/>
              <w:bottom w:w="40" w:type="dxa"/>
              <w:right w:w="40" w:type="dxa"/>
            </w:tcMar>
            <w:vAlign w:val="bottom"/>
          </w:tcPr>
          <w:p w14:paraId="6BF087BD"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059453C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&gt;=90 yr</w:t>
            </w:r>
          </w:p>
        </w:tc>
        <w:tc>
          <w:tcPr>
            <w:tcW w:w="1350" w:type="dxa"/>
            <w:shd w:val="clear" w:color="auto" w:fill="C0C0C0"/>
            <w:tcMar>
              <w:top w:w="40" w:type="dxa"/>
              <w:left w:w="40" w:type="dxa"/>
              <w:bottom w:w="40" w:type="dxa"/>
              <w:right w:w="40" w:type="dxa"/>
            </w:tcMar>
            <w:vAlign w:val="bottom"/>
          </w:tcPr>
          <w:p w14:paraId="265DAA6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42 ( 7.2)</w:t>
            </w:r>
          </w:p>
        </w:tc>
        <w:tc>
          <w:tcPr>
            <w:tcW w:w="1185" w:type="dxa"/>
            <w:shd w:val="clear" w:color="auto" w:fill="C0C0C0"/>
            <w:tcMar>
              <w:top w:w="40" w:type="dxa"/>
              <w:left w:w="40" w:type="dxa"/>
              <w:bottom w:w="40" w:type="dxa"/>
              <w:right w:w="40" w:type="dxa"/>
            </w:tcMar>
            <w:vAlign w:val="bottom"/>
          </w:tcPr>
          <w:p w14:paraId="725F912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41 ( 7.1)</w:t>
            </w:r>
          </w:p>
        </w:tc>
        <w:tc>
          <w:tcPr>
            <w:tcW w:w="870" w:type="dxa"/>
            <w:shd w:val="clear" w:color="auto" w:fill="C0C0C0"/>
            <w:tcMar>
              <w:top w:w="40" w:type="dxa"/>
              <w:left w:w="40" w:type="dxa"/>
              <w:bottom w:w="40" w:type="dxa"/>
              <w:right w:w="40" w:type="dxa"/>
            </w:tcMar>
            <w:vAlign w:val="bottom"/>
          </w:tcPr>
          <w:p w14:paraId="57506D8B" w14:textId="77777777" w:rsidR="00490068" w:rsidRDefault="00490068">
            <w:pPr>
              <w:widowControl w:val="0"/>
              <w:jc w:val="both"/>
              <w:rPr>
                <w:rFonts w:ascii="Times" w:eastAsia="Times" w:hAnsi="Times" w:cs="Times"/>
                <w:color w:val="000000"/>
                <w:sz w:val="24"/>
                <w:szCs w:val="24"/>
              </w:rPr>
            </w:pPr>
          </w:p>
        </w:tc>
      </w:tr>
      <w:tr w:rsidR="00490068" w14:paraId="2A30A71D" w14:textId="77777777">
        <w:trPr>
          <w:trHeight w:val="600"/>
        </w:trPr>
        <w:tc>
          <w:tcPr>
            <w:tcW w:w="1410" w:type="dxa"/>
            <w:shd w:val="clear" w:color="auto" w:fill="FEFEFE"/>
            <w:tcMar>
              <w:top w:w="40" w:type="dxa"/>
              <w:left w:w="40" w:type="dxa"/>
              <w:bottom w:w="40" w:type="dxa"/>
              <w:right w:w="40" w:type="dxa"/>
            </w:tcMar>
            <w:vAlign w:val="bottom"/>
          </w:tcPr>
          <w:p w14:paraId="37F0BE1B"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Male</w:t>
            </w:r>
            <w:r>
              <w:rPr>
                <w:rFonts w:ascii="Times" w:eastAsia="Times" w:hAnsi="Times" w:cs="Times"/>
                <w:color w:val="000000"/>
                <w:sz w:val="24"/>
                <w:szCs w:val="24"/>
              </w:rPr>
              <w:t xml:space="preserve"> (%)</w:t>
            </w:r>
          </w:p>
        </w:tc>
        <w:tc>
          <w:tcPr>
            <w:tcW w:w="1365" w:type="dxa"/>
            <w:shd w:val="clear" w:color="auto" w:fill="FEFEFE"/>
            <w:tcMar>
              <w:top w:w="40" w:type="dxa"/>
              <w:left w:w="40" w:type="dxa"/>
              <w:bottom w:w="40" w:type="dxa"/>
              <w:right w:w="40" w:type="dxa"/>
            </w:tcMar>
            <w:vAlign w:val="bottom"/>
          </w:tcPr>
          <w:p w14:paraId="29B9D7D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507 (64.3)</w:t>
            </w:r>
          </w:p>
        </w:tc>
        <w:tc>
          <w:tcPr>
            <w:tcW w:w="1260" w:type="dxa"/>
            <w:shd w:val="clear" w:color="auto" w:fill="FEFEFE"/>
            <w:tcMar>
              <w:top w:w="40" w:type="dxa"/>
              <w:left w:w="40" w:type="dxa"/>
              <w:bottom w:w="40" w:type="dxa"/>
              <w:right w:w="40" w:type="dxa"/>
            </w:tcMar>
            <w:vAlign w:val="bottom"/>
          </w:tcPr>
          <w:p w14:paraId="599B331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1084 (64.0)</w:t>
            </w:r>
          </w:p>
        </w:tc>
        <w:tc>
          <w:tcPr>
            <w:tcW w:w="885" w:type="dxa"/>
            <w:shd w:val="clear" w:color="auto" w:fill="FEFEFE"/>
            <w:tcMar>
              <w:top w:w="40" w:type="dxa"/>
              <w:left w:w="40" w:type="dxa"/>
              <w:bottom w:w="40" w:type="dxa"/>
              <w:right w:w="40" w:type="dxa"/>
            </w:tcMar>
            <w:vAlign w:val="bottom"/>
          </w:tcPr>
          <w:p w14:paraId="3204ED1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0.918</w:t>
            </w:r>
          </w:p>
        </w:tc>
        <w:tc>
          <w:tcPr>
            <w:tcW w:w="1395" w:type="dxa"/>
            <w:shd w:val="clear" w:color="auto" w:fill="FEFEFE"/>
            <w:tcMar>
              <w:top w:w="40" w:type="dxa"/>
              <w:left w:w="40" w:type="dxa"/>
              <w:bottom w:w="40" w:type="dxa"/>
              <w:right w:w="40" w:type="dxa"/>
            </w:tcMar>
            <w:vAlign w:val="bottom"/>
          </w:tcPr>
          <w:p w14:paraId="0207D051"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Male</w:t>
            </w:r>
            <w:r>
              <w:rPr>
                <w:rFonts w:ascii="Times" w:eastAsia="Times" w:hAnsi="Times" w:cs="Times"/>
                <w:color w:val="000000"/>
                <w:sz w:val="24"/>
                <w:szCs w:val="24"/>
              </w:rPr>
              <w:t xml:space="preserve"> (%)</w:t>
            </w:r>
          </w:p>
        </w:tc>
        <w:tc>
          <w:tcPr>
            <w:tcW w:w="1350" w:type="dxa"/>
            <w:shd w:val="clear" w:color="auto" w:fill="FEFEFE"/>
            <w:tcMar>
              <w:top w:w="40" w:type="dxa"/>
              <w:left w:w="40" w:type="dxa"/>
              <w:bottom w:w="40" w:type="dxa"/>
              <w:right w:w="40" w:type="dxa"/>
            </w:tcMar>
            <w:vAlign w:val="bottom"/>
          </w:tcPr>
          <w:p w14:paraId="00CF61D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369 (63.5)</w:t>
            </w:r>
          </w:p>
        </w:tc>
        <w:tc>
          <w:tcPr>
            <w:tcW w:w="1185" w:type="dxa"/>
            <w:shd w:val="clear" w:color="auto" w:fill="FEFEFE"/>
            <w:tcMar>
              <w:top w:w="40" w:type="dxa"/>
              <w:left w:w="40" w:type="dxa"/>
              <w:bottom w:w="40" w:type="dxa"/>
              <w:right w:w="40" w:type="dxa"/>
            </w:tcMar>
            <w:vAlign w:val="bottom"/>
          </w:tcPr>
          <w:p w14:paraId="2EE8066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362 (62.6)</w:t>
            </w:r>
          </w:p>
        </w:tc>
        <w:tc>
          <w:tcPr>
            <w:tcW w:w="870" w:type="dxa"/>
            <w:shd w:val="clear" w:color="auto" w:fill="FEFEFE"/>
            <w:tcMar>
              <w:top w:w="40" w:type="dxa"/>
              <w:left w:w="40" w:type="dxa"/>
              <w:bottom w:w="40" w:type="dxa"/>
              <w:right w:w="40" w:type="dxa"/>
            </w:tcMar>
            <w:vAlign w:val="bottom"/>
          </w:tcPr>
          <w:p w14:paraId="1649D9A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0.803</w:t>
            </w:r>
          </w:p>
        </w:tc>
      </w:tr>
      <w:tr w:rsidR="00490068" w14:paraId="05F1FA91" w14:textId="77777777">
        <w:trPr>
          <w:trHeight w:val="340"/>
        </w:trPr>
        <w:tc>
          <w:tcPr>
            <w:tcW w:w="2775" w:type="dxa"/>
            <w:gridSpan w:val="2"/>
            <w:shd w:val="clear" w:color="auto" w:fill="C0C0C0"/>
            <w:tcMar>
              <w:top w:w="40" w:type="dxa"/>
              <w:left w:w="40" w:type="dxa"/>
              <w:bottom w:w="40" w:type="dxa"/>
              <w:right w:w="40" w:type="dxa"/>
            </w:tcMar>
            <w:vAlign w:val="bottom"/>
          </w:tcPr>
          <w:p w14:paraId="2787DCE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insurance (%)</w:t>
            </w:r>
          </w:p>
        </w:tc>
        <w:tc>
          <w:tcPr>
            <w:tcW w:w="1260" w:type="dxa"/>
            <w:shd w:val="clear" w:color="auto" w:fill="C0C0C0"/>
            <w:tcMar>
              <w:top w:w="40" w:type="dxa"/>
              <w:left w:w="40" w:type="dxa"/>
              <w:bottom w:w="40" w:type="dxa"/>
              <w:right w:w="40" w:type="dxa"/>
            </w:tcMar>
            <w:vAlign w:val="bottom"/>
          </w:tcPr>
          <w:p w14:paraId="2231CE64" w14:textId="77777777" w:rsidR="00490068" w:rsidRDefault="00490068">
            <w:pPr>
              <w:widowControl w:val="0"/>
              <w:jc w:val="both"/>
              <w:rPr>
                <w:rFonts w:ascii="Times" w:eastAsia="Times" w:hAnsi="Times" w:cs="Times"/>
                <w:color w:val="000000"/>
                <w:sz w:val="24"/>
                <w:szCs w:val="24"/>
              </w:rPr>
            </w:pPr>
          </w:p>
        </w:tc>
        <w:tc>
          <w:tcPr>
            <w:tcW w:w="885" w:type="dxa"/>
            <w:shd w:val="clear" w:color="auto" w:fill="C0C0C0"/>
            <w:tcMar>
              <w:top w:w="40" w:type="dxa"/>
              <w:left w:w="40" w:type="dxa"/>
              <w:bottom w:w="40" w:type="dxa"/>
              <w:right w:w="40" w:type="dxa"/>
            </w:tcMar>
            <w:vAlign w:val="bottom"/>
          </w:tcPr>
          <w:p w14:paraId="6BC78CF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0.001</w:t>
            </w:r>
          </w:p>
        </w:tc>
        <w:tc>
          <w:tcPr>
            <w:tcW w:w="2745" w:type="dxa"/>
            <w:gridSpan w:val="2"/>
            <w:shd w:val="clear" w:color="auto" w:fill="C0C0C0"/>
            <w:tcMar>
              <w:top w:w="40" w:type="dxa"/>
              <w:left w:w="40" w:type="dxa"/>
              <w:bottom w:w="40" w:type="dxa"/>
              <w:right w:w="40" w:type="dxa"/>
            </w:tcMar>
            <w:vAlign w:val="bottom"/>
          </w:tcPr>
          <w:p w14:paraId="6177852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insurance (%)</w:t>
            </w:r>
          </w:p>
        </w:tc>
        <w:tc>
          <w:tcPr>
            <w:tcW w:w="1185" w:type="dxa"/>
            <w:shd w:val="clear" w:color="auto" w:fill="C0C0C0"/>
            <w:tcMar>
              <w:top w:w="40" w:type="dxa"/>
              <w:left w:w="40" w:type="dxa"/>
              <w:bottom w:w="40" w:type="dxa"/>
              <w:right w:w="40" w:type="dxa"/>
            </w:tcMar>
            <w:vAlign w:val="bottom"/>
          </w:tcPr>
          <w:p w14:paraId="413C3236" w14:textId="77777777" w:rsidR="00490068" w:rsidRDefault="00490068">
            <w:pPr>
              <w:widowControl w:val="0"/>
              <w:jc w:val="both"/>
              <w:rPr>
                <w:rFonts w:ascii="Times" w:eastAsia="Times" w:hAnsi="Times" w:cs="Times"/>
                <w:color w:val="000000"/>
                <w:sz w:val="24"/>
                <w:szCs w:val="24"/>
              </w:rPr>
            </w:pPr>
          </w:p>
        </w:tc>
        <w:tc>
          <w:tcPr>
            <w:tcW w:w="870" w:type="dxa"/>
            <w:shd w:val="clear" w:color="auto" w:fill="C0C0C0"/>
            <w:tcMar>
              <w:top w:w="40" w:type="dxa"/>
              <w:left w:w="40" w:type="dxa"/>
              <w:bottom w:w="40" w:type="dxa"/>
              <w:right w:w="40" w:type="dxa"/>
            </w:tcMar>
            <w:vAlign w:val="bottom"/>
          </w:tcPr>
          <w:p w14:paraId="3D5F23E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0.699</w:t>
            </w:r>
          </w:p>
        </w:tc>
      </w:tr>
      <w:tr w:rsidR="00490068" w14:paraId="0DD7E686" w14:textId="77777777">
        <w:trPr>
          <w:trHeight w:val="340"/>
        </w:trPr>
        <w:tc>
          <w:tcPr>
            <w:tcW w:w="1410" w:type="dxa"/>
            <w:shd w:val="clear" w:color="auto" w:fill="FEFEFE"/>
            <w:tcMar>
              <w:top w:w="40" w:type="dxa"/>
              <w:left w:w="40" w:type="dxa"/>
              <w:bottom w:w="40" w:type="dxa"/>
              <w:right w:w="40" w:type="dxa"/>
            </w:tcMar>
            <w:vAlign w:val="bottom"/>
          </w:tcPr>
          <w:p w14:paraId="2F263A6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Government</w:t>
            </w:r>
          </w:p>
        </w:tc>
        <w:tc>
          <w:tcPr>
            <w:tcW w:w="1365" w:type="dxa"/>
            <w:shd w:val="clear" w:color="auto" w:fill="FEFEFE"/>
            <w:tcMar>
              <w:top w:w="40" w:type="dxa"/>
              <w:left w:w="40" w:type="dxa"/>
              <w:bottom w:w="40" w:type="dxa"/>
              <w:right w:w="40" w:type="dxa"/>
            </w:tcMar>
            <w:vAlign w:val="bottom"/>
          </w:tcPr>
          <w:p w14:paraId="689A93C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21 ( 2.7)</w:t>
            </w:r>
          </w:p>
        </w:tc>
        <w:tc>
          <w:tcPr>
            <w:tcW w:w="1260" w:type="dxa"/>
            <w:shd w:val="clear" w:color="auto" w:fill="FEFEFE"/>
            <w:tcMar>
              <w:top w:w="40" w:type="dxa"/>
              <w:left w:w="40" w:type="dxa"/>
              <w:bottom w:w="40" w:type="dxa"/>
              <w:right w:w="40" w:type="dxa"/>
            </w:tcMar>
            <w:vAlign w:val="bottom"/>
          </w:tcPr>
          <w:p w14:paraId="0D24DCE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72 ( 4.2)</w:t>
            </w:r>
          </w:p>
        </w:tc>
        <w:tc>
          <w:tcPr>
            <w:tcW w:w="885" w:type="dxa"/>
            <w:shd w:val="clear" w:color="auto" w:fill="FEFEFE"/>
            <w:tcMar>
              <w:top w:w="40" w:type="dxa"/>
              <w:left w:w="40" w:type="dxa"/>
              <w:bottom w:w="40" w:type="dxa"/>
              <w:right w:w="40" w:type="dxa"/>
            </w:tcMar>
            <w:vAlign w:val="bottom"/>
          </w:tcPr>
          <w:p w14:paraId="5A3BD4BF"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445D982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Government</w:t>
            </w:r>
          </w:p>
        </w:tc>
        <w:tc>
          <w:tcPr>
            <w:tcW w:w="1350" w:type="dxa"/>
            <w:shd w:val="clear" w:color="auto" w:fill="FEFEFE"/>
            <w:tcMar>
              <w:top w:w="40" w:type="dxa"/>
              <w:left w:w="40" w:type="dxa"/>
              <w:bottom w:w="40" w:type="dxa"/>
              <w:right w:w="40" w:type="dxa"/>
            </w:tcMar>
            <w:vAlign w:val="bottom"/>
          </w:tcPr>
          <w:p w14:paraId="55A1DD5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 ( 3.1)</w:t>
            </w:r>
          </w:p>
        </w:tc>
        <w:tc>
          <w:tcPr>
            <w:tcW w:w="1185" w:type="dxa"/>
            <w:shd w:val="clear" w:color="auto" w:fill="FEFEFE"/>
            <w:tcMar>
              <w:top w:w="40" w:type="dxa"/>
              <w:left w:w="40" w:type="dxa"/>
              <w:bottom w:w="40" w:type="dxa"/>
              <w:right w:w="40" w:type="dxa"/>
            </w:tcMar>
            <w:vAlign w:val="bottom"/>
          </w:tcPr>
          <w:p w14:paraId="3DB4302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16 ( 2.8)</w:t>
            </w:r>
          </w:p>
        </w:tc>
        <w:tc>
          <w:tcPr>
            <w:tcW w:w="870" w:type="dxa"/>
            <w:shd w:val="clear" w:color="auto" w:fill="FEFEFE"/>
            <w:tcMar>
              <w:top w:w="40" w:type="dxa"/>
              <w:left w:w="40" w:type="dxa"/>
              <w:bottom w:w="40" w:type="dxa"/>
              <w:right w:w="40" w:type="dxa"/>
            </w:tcMar>
            <w:vAlign w:val="bottom"/>
          </w:tcPr>
          <w:p w14:paraId="44A87687" w14:textId="77777777" w:rsidR="00490068" w:rsidRDefault="00490068">
            <w:pPr>
              <w:widowControl w:val="0"/>
              <w:jc w:val="both"/>
              <w:rPr>
                <w:rFonts w:ascii="Times" w:eastAsia="Times" w:hAnsi="Times" w:cs="Times"/>
                <w:color w:val="000000"/>
                <w:sz w:val="24"/>
                <w:szCs w:val="24"/>
              </w:rPr>
            </w:pPr>
          </w:p>
        </w:tc>
      </w:tr>
      <w:tr w:rsidR="00490068" w14:paraId="0495E132" w14:textId="77777777">
        <w:trPr>
          <w:trHeight w:val="340"/>
        </w:trPr>
        <w:tc>
          <w:tcPr>
            <w:tcW w:w="1410" w:type="dxa"/>
            <w:shd w:val="clear" w:color="auto" w:fill="C0C0C0"/>
            <w:tcMar>
              <w:top w:w="40" w:type="dxa"/>
              <w:left w:w="40" w:type="dxa"/>
              <w:bottom w:w="40" w:type="dxa"/>
              <w:right w:w="40" w:type="dxa"/>
            </w:tcMar>
            <w:vAlign w:val="bottom"/>
          </w:tcPr>
          <w:p w14:paraId="2EB34F1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Medicaid</w:t>
            </w:r>
          </w:p>
        </w:tc>
        <w:tc>
          <w:tcPr>
            <w:tcW w:w="1365" w:type="dxa"/>
            <w:shd w:val="clear" w:color="auto" w:fill="C0C0C0"/>
            <w:tcMar>
              <w:top w:w="40" w:type="dxa"/>
              <w:left w:w="40" w:type="dxa"/>
              <w:bottom w:w="40" w:type="dxa"/>
              <w:right w:w="40" w:type="dxa"/>
            </w:tcMar>
            <w:vAlign w:val="bottom"/>
          </w:tcPr>
          <w:p w14:paraId="2FEEDA5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69 ( 8.7)</w:t>
            </w:r>
          </w:p>
        </w:tc>
        <w:tc>
          <w:tcPr>
            <w:tcW w:w="1260" w:type="dxa"/>
            <w:shd w:val="clear" w:color="auto" w:fill="C0C0C0"/>
            <w:tcMar>
              <w:top w:w="40" w:type="dxa"/>
              <w:left w:w="40" w:type="dxa"/>
              <w:bottom w:w="40" w:type="dxa"/>
              <w:right w:w="40" w:type="dxa"/>
            </w:tcMar>
            <w:vAlign w:val="bottom"/>
          </w:tcPr>
          <w:p w14:paraId="793BD88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154 ( 9.1)</w:t>
            </w:r>
          </w:p>
        </w:tc>
        <w:tc>
          <w:tcPr>
            <w:tcW w:w="885" w:type="dxa"/>
            <w:shd w:val="clear" w:color="auto" w:fill="C0C0C0"/>
            <w:tcMar>
              <w:top w:w="40" w:type="dxa"/>
              <w:left w:w="40" w:type="dxa"/>
              <w:bottom w:w="40" w:type="dxa"/>
              <w:right w:w="40" w:type="dxa"/>
            </w:tcMar>
            <w:vAlign w:val="bottom"/>
          </w:tcPr>
          <w:p w14:paraId="07EFB753"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1258A8D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Medicaid</w:t>
            </w:r>
          </w:p>
        </w:tc>
        <w:tc>
          <w:tcPr>
            <w:tcW w:w="1350" w:type="dxa"/>
            <w:shd w:val="clear" w:color="auto" w:fill="C0C0C0"/>
            <w:tcMar>
              <w:top w:w="40" w:type="dxa"/>
              <w:left w:w="40" w:type="dxa"/>
              <w:bottom w:w="40" w:type="dxa"/>
              <w:right w:w="40" w:type="dxa"/>
            </w:tcMar>
            <w:vAlign w:val="bottom"/>
          </w:tcPr>
          <w:p w14:paraId="6E51469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57 ( 9.8)</w:t>
            </w:r>
          </w:p>
        </w:tc>
        <w:tc>
          <w:tcPr>
            <w:tcW w:w="1185" w:type="dxa"/>
            <w:shd w:val="clear" w:color="auto" w:fill="C0C0C0"/>
            <w:tcMar>
              <w:top w:w="40" w:type="dxa"/>
              <w:left w:w="40" w:type="dxa"/>
              <w:bottom w:w="40" w:type="dxa"/>
              <w:right w:w="40" w:type="dxa"/>
            </w:tcMar>
            <w:vAlign w:val="bottom"/>
          </w:tcPr>
          <w:p w14:paraId="3F0D376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45 ( 7.8)</w:t>
            </w:r>
          </w:p>
        </w:tc>
        <w:tc>
          <w:tcPr>
            <w:tcW w:w="870" w:type="dxa"/>
            <w:shd w:val="clear" w:color="auto" w:fill="C0C0C0"/>
            <w:tcMar>
              <w:top w:w="40" w:type="dxa"/>
              <w:left w:w="40" w:type="dxa"/>
              <w:bottom w:w="40" w:type="dxa"/>
              <w:right w:w="40" w:type="dxa"/>
            </w:tcMar>
            <w:vAlign w:val="bottom"/>
          </w:tcPr>
          <w:p w14:paraId="7913B865" w14:textId="77777777" w:rsidR="00490068" w:rsidRDefault="00490068">
            <w:pPr>
              <w:widowControl w:val="0"/>
              <w:jc w:val="both"/>
              <w:rPr>
                <w:rFonts w:ascii="Times" w:eastAsia="Times" w:hAnsi="Times" w:cs="Times"/>
                <w:color w:val="000000"/>
                <w:sz w:val="24"/>
                <w:szCs w:val="24"/>
              </w:rPr>
            </w:pPr>
          </w:p>
        </w:tc>
      </w:tr>
      <w:tr w:rsidR="00490068" w14:paraId="39F6AB35" w14:textId="77777777">
        <w:trPr>
          <w:trHeight w:val="340"/>
        </w:trPr>
        <w:tc>
          <w:tcPr>
            <w:tcW w:w="1410" w:type="dxa"/>
            <w:shd w:val="clear" w:color="auto" w:fill="FEFEFE"/>
            <w:tcMar>
              <w:top w:w="40" w:type="dxa"/>
              <w:left w:w="40" w:type="dxa"/>
              <w:bottom w:w="40" w:type="dxa"/>
              <w:right w:w="40" w:type="dxa"/>
            </w:tcMar>
            <w:vAlign w:val="bottom"/>
          </w:tcPr>
          <w:p w14:paraId="04ED013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Medicare</w:t>
            </w:r>
          </w:p>
        </w:tc>
        <w:tc>
          <w:tcPr>
            <w:tcW w:w="1365" w:type="dxa"/>
            <w:shd w:val="clear" w:color="auto" w:fill="FEFEFE"/>
            <w:tcMar>
              <w:top w:w="40" w:type="dxa"/>
              <w:left w:w="40" w:type="dxa"/>
              <w:bottom w:w="40" w:type="dxa"/>
              <w:right w:w="40" w:type="dxa"/>
            </w:tcMar>
            <w:vAlign w:val="bottom"/>
          </w:tcPr>
          <w:p w14:paraId="1354BB2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348 (44.1)</w:t>
            </w:r>
          </w:p>
        </w:tc>
        <w:tc>
          <w:tcPr>
            <w:tcW w:w="1260" w:type="dxa"/>
            <w:shd w:val="clear" w:color="auto" w:fill="FEFEFE"/>
            <w:tcMar>
              <w:top w:w="40" w:type="dxa"/>
              <w:left w:w="40" w:type="dxa"/>
              <w:bottom w:w="40" w:type="dxa"/>
              <w:right w:w="40" w:type="dxa"/>
            </w:tcMar>
            <w:vAlign w:val="bottom"/>
          </w:tcPr>
          <w:p w14:paraId="349D948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605 (35.7)</w:t>
            </w:r>
          </w:p>
        </w:tc>
        <w:tc>
          <w:tcPr>
            <w:tcW w:w="885" w:type="dxa"/>
            <w:shd w:val="clear" w:color="auto" w:fill="FEFEFE"/>
            <w:tcMar>
              <w:top w:w="40" w:type="dxa"/>
              <w:left w:w="40" w:type="dxa"/>
              <w:bottom w:w="40" w:type="dxa"/>
              <w:right w:w="40" w:type="dxa"/>
            </w:tcMar>
            <w:vAlign w:val="bottom"/>
          </w:tcPr>
          <w:p w14:paraId="1C57B718"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6C17C21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Medicare</w:t>
            </w:r>
          </w:p>
        </w:tc>
        <w:tc>
          <w:tcPr>
            <w:tcW w:w="1350" w:type="dxa"/>
            <w:shd w:val="clear" w:color="auto" w:fill="FEFEFE"/>
            <w:tcMar>
              <w:top w:w="40" w:type="dxa"/>
              <w:left w:w="40" w:type="dxa"/>
              <w:bottom w:w="40" w:type="dxa"/>
              <w:right w:w="40" w:type="dxa"/>
            </w:tcMar>
            <w:vAlign w:val="bottom"/>
          </w:tcPr>
          <w:p w14:paraId="667E23A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239 (41.1)</w:t>
            </w:r>
          </w:p>
        </w:tc>
        <w:tc>
          <w:tcPr>
            <w:tcW w:w="1185" w:type="dxa"/>
            <w:shd w:val="clear" w:color="auto" w:fill="FEFEFE"/>
            <w:tcMar>
              <w:top w:w="40" w:type="dxa"/>
              <w:left w:w="40" w:type="dxa"/>
              <w:bottom w:w="40" w:type="dxa"/>
              <w:right w:w="40" w:type="dxa"/>
            </w:tcMar>
            <w:vAlign w:val="bottom"/>
          </w:tcPr>
          <w:p w14:paraId="1029BCB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254 (43.9)</w:t>
            </w:r>
          </w:p>
        </w:tc>
        <w:tc>
          <w:tcPr>
            <w:tcW w:w="870" w:type="dxa"/>
            <w:shd w:val="clear" w:color="auto" w:fill="FEFEFE"/>
            <w:tcMar>
              <w:top w:w="40" w:type="dxa"/>
              <w:left w:w="40" w:type="dxa"/>
              <w:bottom w:w="40" w:type="dxa"/>
              <w:right w:w="40" w:type="dxa"/>
            </w:tcMar>
            <w:vAlign w:val="bottom"/>
          </w:tcPr>
          <w:p w14:paraId="2C39A188" w14:textId="77777777" w:rsidR="00490068" w:rsidRDefault="00490068">
            <w:pPr>
              <w:widowControl w:val="0"/>
              <w:jc w:val="both"/>
              <w:rPr>
                <w:rFonts w:ascii="Times" w:eastAsia="Times" w:hAnsi="Times" w:cs="Times"/>
                <w:color w:val="000000"/>
                <w:sz w:val="24"/>
                <w:szCs w:val="24"/>
              </w:rPr>
            </w:pPr>
          </w:p>
        </w:tc>
      </w:tr>
      <w:tr w:rsidR="00490068" w14:paraId="3A8BB8CB" w14:textId="77777777">
        <w:trPr>
          <w:trHeight w:val="340"/>
        </w:trPr>
        <w:tc>
          <w:tcPr>
            <w:tcW w:w="1410" w:type="dxa"/>
            <w:shd w:val="clear" w:color="auto" w:fill="C0C0C0"/>
            <w:tcMar>
              <w:top w:w="40" w:type="dxa"/>
              <w:left w:w="40" w:type="dxa"/>
              <w:bottom w:w="40" w:type="dxa"/>
              <w:right w:w="40" w:type="dxa"/>
            </w:tcMar>
            <w:vAlign w:val="bottom"/>
          </w:tcPr>
          <w:p w14:paraId="4712F11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Private</w:t>
            </w:r>
          </w:p>
        </w:tc>
        <w:tc>
          <w:tcPr>
            <w:tcW w:w="1365" w:type="dxa"/>
            <w:shd w:val="clear" w:color="auto" w:fill="C0C0C0"/>
            <w:tcMar>
              <w:top w:w="40" w:type="dxa"/>
              <w:left w:w="40" w:type="dxa"/>
              <w:bottom w:w="40" w:type="dxa"/>
              <w:right w:w="40" w:type="dxa"/>
            </w:tcMar>
            <w:vAlign w:val="bottom"/>
          </w:tcPr>
          <w:p w14:paraId="3CB6C05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324 (41.1)</w:t>
            </w:r>
          </w:p>
        </w:tc>
        <w:tc>
          <w:tcPr>
            <w:tcW w:w="1260" w:type="dxa"/>
            <w:shd w:val="clear" w:color="auto" w:fill="C0C0C0"/>
            <w:tcMar>
              <w:top w:w="40" w:type="dxa"/>
              <w:left w:w="40" w:type="dxa"/>
              <w:bottom w:w="40" w:type="dxa"/>
              <w:right w:w="40" w:type="dxa"/>
            </w:tcMar>
            <w:vAlign w:val="bottom"/>
          </w:tcPr>
          <w:p w14:paraId="49FE898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794 (46.8)</w:t>
            </w:r>
          </w:p>
        </w:tc>
        <w:tc>
          <w:tcPr>
            <w:tcW w:w="885" w:type="dxa"/>
            <w:shd w:val="clear" w:color="auto" w:fill="C0C0C0"/>
            <w:tcMar>
              <w:top w:w="40" w:type="dxa"/>
              <w:left w:w="40" w:type="dxa"/>
              <w:bottom w:w="40" w:type="dxa"/>
              <w:right w:w="40" w:type="dxa"/>
            </w:tcMar>
            <w:vAlign w:val="bottom"/>
          </w:tcPr>
          <w:p w14:paraId="44EFB0ED"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3A63519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Private</w:t>
            </w:r>
          </w:p>
        </w:tc>
        <w:tc>
          <w:tcPr>
            <w:tcW w:w="1350" w:type="dxa"/>
            <w:shd w:val="clear" w:color="auto" w:fill="C0C0C0"/>
            <w:tcMar>
              <w:top w:w="40" w:type="dxa"/>
              <w:left w:w="40" w:type="dxa"/>
              <w:bottom w:w="40" w:type="dxa"/>
              <w:right w:w="40" w:type="dxa"/>
            </w:tcMar>
            <w:vAlign w:val="bottom"/>
          </w:tcPr>
          <w:p w14:paraId="0F3E9B8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245 (42.2)</w:t>
            </w:r>
          </w:p>
        </w:tc>
        <w:tc>
          <w:tcPr>
            <w:tcW w:w="1185" w:type="dxa"/>
            <w:shd w:val="clear" w:color="auto" w:fill="C0C0C0"/>
            <w:tcMar>
              <w:top w:w="40" w:type="dxa"/>
              <w:left w:w="40" w:type="dxa"/>
              <w:bottom w:w="40" w:type="dxa"/>
              <w:right w:w="40" w:type="dxa"/>
            </w:tcMar>
            <w:vAlign w:val="bottom"/>
          </w:tcPr>
          <w:p w14:paraId="6FE132F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244 (42.2)</w:t>
            </w:r>
          </w:p>
        </w:tc>
        <w:tc>
          <w:tcPr>
            <w:tcW w:w="870" w:type="dxa"/>
            <w:shd w:val="clear" w:color="auto" w:fill="C0C0C0"/>
            <w:tcMar>
              <w:top w:w="40" w:type="dxa"/>
              <w:left w:w="40" w:type="dxa"/>
              <w:bottom w:w="40" w:type="dxa"/>
              <w:right w:w="40" w:type="dxa"/>
            </w:tcMar>
            <w:vAlign w:val="bottom"/>
          </w:tcPr>
          <w:p w14:paraId="2D6C9B3A" w14:textId="77777777" w:rsidR="00490068" w:rsidRDefault="00490068">
            <w:pPr>
              <w:widowControl w:val="0"/>
              <w:jc w:val="both"/>
              <w:rPr>
                <w:rFonts w:ascii="Times" w:eastAsia="Times" w:hAnsi="Times" w:cs="Times"/>
                <w:color w:val="000000"/>
                <w:sz w:val="24"/>
                <w:szCs w:val="24"/>
              </w:rPr>
            </w:pPr>
          </w:p>
        </w:tc>
      </w:tr>
      <w:tr w:rsidR="00490068" w14:paraId="110E0964" w14:textId="77777777">
        <w:trPr>
          <w:trHeight w:val="340"/>
        </w:trPr>
        <w:tc>
          <w:tcPr>
            <w:tcW w:w="1410" w:type="dxa"/>
            <w:shd w:val="clear" w:color="auto" w:fill="FEFEFE"/>
            <w:tcMar>
              <w:top w:w="40" w:type="dxa"/>
              <w:left w:w="40" w:type="dxa"/>
              <w:bottom w:w="40" w:type="dxa"/>
              <w:right w:w="40" w:type="dxa"/>
            </w:tcMar>
            <w:vAlign w:val="bottom"/>
          </w:tcPr>
          <w:p w14:paraId="1D3D0A7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Self Pay</w:t>
            </w:r>
          </w:p>
        </w:tc>
        <w:tc>
          <w:tcPr>
            <w:tcW w:w="1365" w:type="dxa"/>
            <w:shd w:val="clear" w:color="auto" w:fill="FEFEFE"/>
            <w:tcMar>
              <w:top w:w="40" w:type="dxa"/>
              <w:left w:w="40" w:type="dxa"/>
              <w:bottom w:w="40" w:type="dxa"/>
              <w:right w:w="40" w:type="dxa"/>
            </w:tcMar>
            <w:vAlign w:val="bottom"/>
          </w:tcPr>
          <w:p w14:paraId="49C7D62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27 ( 3.4)</w:t>
            </w:r>
          </w:p>
        </w:tc>
        <w:tc>
          <w:tcPr>
            <w:tcW w:w="1260" w:type="dxa"/>
            <w:shd w:val="clear" w:color="auto" w:fill="FEFEFE"/>
            <w:tcMar>
              <w:top w:w="40" w:type="dxa"/>
              <w:left w:w="40" w:type="dxa"/>
              <w:bottom w:w="40" w:type="dxa"/>
              <w:right w:w="40" w:type="dxa"/>
            </w:tcMar>
            <w:vAlign w:val="bottom"/>
          </w:tcPr>
          <w:p w14:paraId="126F0B8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70 ( 4.1)</w:t>
            </w:r>
          </w:p>
        </w:tc>
        <w:tc>
          <w:tcPr>
            <w:tcW w:w="885" w:type="dxa"/>
            <w:shd w:val="clear" w:color="auto" w:fill="FEFEFE"/>
            <w:tcMar>
              <w:top w:w="40" w:type="dxa"/>
              <w:left w:w="40" w:type="dxa"/>
              <w:bottom w:w="40" w:type="dxa"/>
              <w:right w:w="40" w:type="dxa"/>
            </w:tcMar>
            <w:vAlign w:val="bottom"/>
          </w:tcPr>
          <w:p w14:paraId="491A1BD3"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09AA491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Self Pay</w:t>
            </w:r>
          </w:p>
        </w:tc>
        <w:tc>
          <w:tcPr>
            <w:tcW w:w="1350" w:type="dxa"/>
            <w:shd w:val="clear" w:color="auto" w:fill="FEFEFE"/>
            <w:tcMar>
              <w:top w:w="40" w:type="dxa"/>
              <w:left w:w="40" w:type="dxa"/>
              <w:bottom w:w="40" w:type="dxa"/>
              <w:right w:w="40" w:type="dxa"/>
            </w:tcMar>
            <w:vAlign w:val="bottom"/>
          </w:tcPr>
          <w:p w14:paraId="64C1DBB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22 ( 3.8)</w:t>
            </w:r>
          </w:p>
        </w:tc>
        <w:tc>
          <w:tcPr>
            <w:tcW w:w="1185" w:type="dxa"/>
            <w:shd w:val="clear" w:color="auto" w:fill="FEFEFE"/>
            <w:tcMar>
              <w:top w:w="40" w:type="dxa"/>
              <w:left w:w="40" w:type="dxa"/>
              <w:bottom w:w="40" w:type="dxa"/>
              <w:right w:w="40" w:type="dxa"/>
            </w:tcMar>
            <w:vAlign w:val="bottom"/>
          </w:tcPr>
          <w:p w14:paraId="7C17648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19 ( 3.3)</w:t>
            </w:r>
          </w:p>
        </w:tc>
        <w:tc>
          <w:tcPr>
            <w:tcW w:w="870" w:type="dxa"/>
            <w:shd w:val="clear" w:color="auto" w:fill="FEFEFE"/>
            <w:tcMar>
              <w:top w:w="40" w:type="dxa"/>
              <w:left w:w="40" w:type="dxa"/>
              <w:bottom w:w="40" w:type="dxa"/>
              <w:right w:w="40" w:type="dxa"/>
            </w:tcMar>
            <w:vAlign w:val="bottom"/>
          </w:tcPr>
          <w:p w14:paraId="2877A552" w14:textId="77777777" w:rsidR="00490068" w:rsidRDefault="00490068">
            <w:pPr>
              <w:widowControl w:val="0"/>
              <w:jc w:val="both"/>
              <w:rPr>
                <w:rFonts w:ascii="Times" w:eastAsia="Times" w:hAnsi="Times" w:cs="Times"/>
                <w:color w:val="000000"/>
                <w:sz w:val="24"/>
                <w:szCs w:val="24"/>
              </w:rPr>
            </w:pPr>
          </w:p>
        </w:tc>
      </w:tr>
      <w:tr w:rsidR="00490068" w14:paraId="36C63B39" w14:textId="77777777">
        <w:trPr>
          <w:trHeight w:val="340"/>
        </w:trPr>
        <w:tc>
          <w:tcPr>
            <w:tcW w:w="2775" w:type="dxa"/>
            <w:gridSpan w:val="2"/>
            <w:shd w:val="clear" w:color="auto" w:fill="C0C0C0"/>
            <w:tcMar>
              <w:top w:w="40" w:type="dxa"/>
              <w:left w:w="40" w:type="dxa"/>
              <w:bottom w:w="40" w:type="dxa"/>
              <w:right w:w="40" w:type="dxa"/>
            </w:tcMar>
            <w:vAlign w:val="bottom"/>
          </w:tcPr>
          <w:p w14:paraId="628B098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marital_status (%)</w:t>
            </w:r>
          </w:p>
        </w:tc>
        <w:tc>
          <w:tcPr>
            <w:tcW w:w="1260" w:type="dxa"/>
            <w:shd w:val="clear" w:color="auto" w:fill="C0C0C0"/>
            <w:tcMar>
              <w:top w:w="40" w:type="dxa"/>
              <w:left w:w="40" w:type="dxa"/>
              <w:bottom w:w="40" w:type="dxa"/>
              <w:right w:w="40" w:type="dxa"/>
            </w:tcMar>
            <w:vAlign w:val="bottom"/>
          </w:tcPr>
          <w:p w14:paraId="0AFA90B0" w14:textId="77777777" w:rsidR="00490068" w:rsidRDefault="00490068">
            <w:pPr>
              <w:widowControl w:val="0"/>
              <w:jc w:val="both"/>
              <w:rPr>
                <w:rFonts w:ascii="Times" w:eastAsia="Times" w:hAnsi="Times" w:cs="Times"/>
                <w:color w:val="000000"/>
                <w:sz w:val="24"/>
                <w:szCs w:val="24"/>
              </w:rPr>
            </w:pPr>
          </w:p>
        </w:tc>
        <w:tc>
          <w:tcPr>
            <w:tcW w:w="885" w:type="dxa"/>
            <w:shd w:val="clear" w:color="auto" w:fill="C0C0C0"/>
            <w:tcMar>
              <w:top w:w="40" w:type="dxa"/>
              <w:left w:w="40" w:type="dxa"/>
              <w:bottom w:w="40" w:type="dxa"/>
              <w:right w:w="40" w:type="dxa"/>
            </w:tcMar>
            <w:vAlign w:val="bottom"/>
          </w:tcPr>
          <w:p w14:paraId="498D6C5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&lt;0.001</w:t>
            </w:r>
          </w:p>
        </w:tc>
        <w:tc>
          <w:tcPr>
            <w:tcW w:w="2745" w:type="dxa"/>
            <w:gridSpan w:val="2"/>
            <w:shd w:val="clear" w:color="auto" w:fill="C0C0C0"/>
            <w:tcMar>
              <w:top w:w="40" w:type="dxa"/>
              <w:left w:w="40" w:type="dxa"/>
              <w:bottom w:w="40" w:type="dxa"/>
              <w:right w:w="40" w:type="dxa"/>
            </w:tcMar>
            <w:vAlign w:val="bottom"/>
          </w:tcPr>
          <w:p w14:paraId="5181BBC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marital_status (%)</w:t>
            </w:r>
          </w:p>
        </w:tc>
        <w:tc>
          <w:tcPr>
            <w:tcW w:w="1185" w:type="dxa"/>
            <w:shd w:val="clear" w:color="auto" w:fill="C0C0C0"/>
            <w:tcMar>
              <w:top w:w="40" w:type="dxa"/>
              <w:left w:w="40" w:type="dxa"/>
              <w:bottom w:w="40" w:type="dxa"/>
              <w:right w:w="40" w:type="dxa"/>
            </w:tcMar>
            <w:vAlign w:val="bottom"/>
          </w:tcPr>
          <w:p w14:paraId="790E1616" w14:textId="77777777" w:rsidR="00490068" w:rsidRDefault="00490068">
            <w:pPr>
              <w:widowControl w:val="0"/>
              <w:jc w:val="both"/>
              <w:rPr>
                <w:rFonts w:ascii="Times" w:eastAsia="Times" w:hAnsi="Times" w:cs="Times"/>
                <w:color w:val="000000"/>
                <w:sz w:val="24"/>
                <w:szCs w:val="24"/>
              </w:rPr>
            </w:pPr>
          </w:p>
        </w:tc>
        <w:tc>
          <w:tcPr>
            <w:tcW w:w="870" w:type="dxa"/>
            <w:shd w:val="clear" w:color="auto" w:fill="C0C0C0"/>
            <w:tcMar>
              <w:top w:w="40" w:type="dxa"/>
              <w:left w:w="40" w:type="dxa"/>
              <w:bottom w:w="40" w:type="dxa"/>
              <w:right w:w="40" w:type="dxa"/>
            </w:tcMar>
            <w:vAlign w:val="bottom"/>
          </w:tcPr>
          <w:p w14:paraId="2C7244C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0.58</w:t>
            </w:r>
          </w:p>
        </w:tc>
      </w:tr>
      <w:tr w:rsidR="00490068" w14:paraId="4086F670" w14:textId="77777777">
        <w:trPr>
          <w:trHeight w:val="340"/>
        </w:trPr>
        <w:tc>
          <w:tcPr>
            <w:tcW w:w="1410" w:type="dxa"/>
            <w:shd w:val="clear" w:color="auto" w:fill="FEFEFE"/>
            <w:tcMar>
              <w:top w:w="40" w:type="dxa"/>
              <w:left w:w="40" w:type="dxa"/>
              <w:bottom w:w="40" w:type="dxa"/>
              <w:right w:w="40" w:type="dxa"/>
            </w:tcMar>
            <w:vAlign w:val="bottom"/>
          </w:tcPr>
          <w:p w14:paraId="6DDACFD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DIVORCED</w:t>
            </w:r>
          </w:p>
        </w:tc>
        <w:tc>
          <w:tcPr>
            <w:tcW w:w="1365" w:type="dxa"/>
            <w:shd w:val="clear" w:color="auto" w:fill="FEFEFE"/>
            <w:tcMar>
              <w:top w:w="40" w:type="dxa"/>
              <w:left w:w="40" w:type="dxa"/>
              <w:bottom w:w="40" w:type="dxa"/>
              <w:right w:w="40" w:type="dxa"/>
            </w:tcMar>
            <w:vAlign w:val="bottom"/>
          </w:tcPr>
          <w:p w14:paraId="7E6599D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40 ( 5.1)</w:t>
            </w:r>
          </w:p>
        </w:tc>
        <w:tc>
          <w:tcPr>
            <w:tcW w:w="1260" w:type="dxa"/>
            <w:shd w:val="clear" w:color="auto" w:fill="FEFEFE"/>
            <w:tcMar>
              <w:top w:w="40" w:type="dxa"/>
              <w:left w:w="40" w:type="dxa"/>
              <w:bottom w:w="40" w:type="dxa"/>
              <w:right w:w="40" w:type="dxa"/>
            </w:tcMar>
            <w:vAlign w:val="bottom"/>
          </w:tcPr>
          <w:p w14:paraId="1ACCBD3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76 ( 4.5)</w:t>
            </w:r>
          </w:p>
        </w:tc>
        <w:tc>
          <w:tcPr>
            <w:tcW w:w="885" w:type="dxa"/>
            <w:shd w:val="clear" w:color="auto" w:fill="FEFEFE"/>
            <w:tcMar>
              <w:top w:w="40" w:type="dxa"/>
              <w:left w:w="40" w:type="dxa"/>
              <w:bottom w:w="40" w:type="dxa"/>
              <w:right w:w="40" w:type="dxa"/>
            </w:tcMar>
            <w:vAlign w:val="bottom"/>
          </w:tcPr>
          <w:p w14:paraId="3B844358"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5C1868A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DIVORCED</w:t>
            </w:r>
          </w:p>
        </w:tc>
        <w:tc>
          <w:tcPr>
            <w:tcW w:w="1350" w:type="dxa"/>
            <w:shd w:val="clear" w:color="auto" w:fill="FEFEFE"/>
            <w:tcMar>
              <w:top w:w="40" w:type="dxa"/>
              <w:left w:w="40" w:type="dxa"/>
              <w:bottom w:w="40" w:type="dxa"/>
              <w:right w:w="40" w:type="dxa"/>
            </w:tcMar>
            <w:vAlign w:val="bottom"/>
          </w:tcPr>
          <w:p w14:paraId="2F74894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31 ( 5.3)</w:t>
            </w:r>
          </w:p>
        </w:tc>
        <w:tc>
          <w:tcPr>
            <w:tcW w:w="1185" w:type="dxa"/>
            <w:shd w:val="clear" w:color="auto" w:fill="FEFEFE"/>
            <w:tcMar>
              <w:top w:w="40" w:type="dxa"/>
              <w:left w:w="40" w:type="dxa"/>
              <w:bottom w:w="40" w:type="dxa"/>
              <w:right w:w="40" w:type="dxa"/>
            </w:tcMar>
            <w:vAlign w:val="bottom"/>
          </w:tcPr>
          <w:p w14:paraId="24C3D0E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35 ( 6.1)</w:t>
            </w:r>
          </w:p>
        </w:tc>
        <w:tc>
          <w:tcPr>
            <w:tcW w:w="870" w:type="dxa"/>
            <w:shd w:val="clear" w:color="auto" w:fill="FEFEFE"/>
            <w:tcMar>
              <w:top w:w="40" w:type="dxa"/>
              <w:left w:w="40" w:type="dxa"/>
              <w:bottom w:w="40" w:type="dxa"/>
              <w:right w:w="40" w:type="dxa"/>
            </w:tcMar>
            <w:vAlign w:val="bottom"/>
          </w:tcPr>
          <w:p w14:paraId="0732BCF0" w14:textId="77777777" w:rsidR="00490068" w:rsidRDefault="00490068">
            <w:pPr>
              <w:widowControl w:val="0"/>
              <w:jc w:val="both"/>
              <w:rPr>
                <w:rFonts w:ascii="Times" w:eastAsia="Times" w:hAnsi="Times" w:cs="Times"/>
                <w:color w:val="000000"/>
                <w:sz w:val="24"/>
                <w:szCs w:val="24"/>
              </w:rPr>
            </w:pPr>
          </w:p>
        </w:tc>
      </w:tr>
      <w:tr w:rsidR="00490068" w14:paraId="59B45042" w14:textId="77777777">
        <w:trPr>
          <w:trHeight w:val="340"/>
        </w:trPr>
        <w:tc>
          <w:tcPr>
            <w:tcW w:w="1410" w:type="dxa"/>
            <w:shd w:val="clear" w:color="auto" w:fill="C0C0C0"/>
            <w:tcMar>
              <w:top w:w="40" w:type="dxa"/>
              <w:left w:w="40" w:type="dxa"/>
              <w:bottom w:w="40" w:type="dxa"/>
              <w:right w:w="40" w:type="dxa"/>
            </w:tcMar>
            <w:vAlign w:val="bottom"/>
          </w:tcPr>
          <w:p w14:paraId="14A909D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MARRIED</w:t>
            </w:r>
          </w:p>
        </w:tc>
        <w:tc>
          <w:tcPr>
            <w:tcW w:w="1365" w:type="dxa"/>
            <w:shd w:val="clear" w:color="auto" w:fill="C0C0C0"/>
            <w:tcMar>
              <w:top w:w="40" w:type="dxa"/>
              <w:left w:w="40" w:type="dxa"/>
              <w:bottom w:w="40" w:type="dxa"/>
              <w:right w:w="40" w:type="dxa"/>
            </w:tcMar>
            <w:vAlign w:val="bottom"/>
          </w:tcPr>
          <w:p w14:paraId="33EA7CA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313 (39.7)</w:t>
            </w:r>
          </w:p>
        </w:tc>
        <w:tc>
          <w:tcPr>
            <w:tcW w:w="1260" w:type="dxa"/>
            <w:shd w:val="clear" w:color="auto" w:fill="C0C0C0"/>
            <w:tcMar>
              <w:top w:w="40" w:type="dxa"/>
              <w:left w:w="40" w:type="dxa"/>
              <w:bottom w:w="40" w:type="dxa"/>
              <w:right w:w="40" w:type="dxa"/>
            </w:tcMar>
            <w:vAlign w:val="bottom"/>
          </w:tcPr>
          <w:p w14:paraId="45BDEC5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571 (33.7)</w:t>
            </w:r>
          </w:p>
        </w:tc>
        <w:tc>
          <w:tcPr>
            <w:tcW w:w="885" w:type="dxa"/>
            <w:shd w:val="clear" w:color="auto" w:fill="C0C0C0"/>
            <w:tcMar>
              <w:top w:w="40" w:type="dxa"/>
              <w:left w:w="40" w:type="dxa"/>
              <w:bottom w:w="40" w:type="dxa"/>
              <w:right w:w="40" w:type="dxa"/>
            </w:tcMar>
            <w:vAlign w:val="bottom"/>
          </w:tcPr>
          <w:p w14:paraId="221F8F62"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2FCC5FA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MARRIED</w:t>
            </w:r>
          </w:p>
        </w:tc>
        <w:tc>
          <w:tcPr>
            <w:tcW w:w="1350" w:type="dxa"/>
            <w:shd w:val="clear" w:color="auto" w:fill="C0C0C0"/>
            <w:tcMar>
              <w:top w:w="40" w:type="dxa"/>
              <w:left w:w="40" w:type="dxa"/>
              <w:bottom w:w="40" w:type="dxa"/>
              <w:right w:w="40" w:type="dxa"/>
            </w:tcMar>
            <w:vAlign w:val="bottom"/>
          </w:tcPr>
          <w:p w14:paraId="4E7EFE6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208 (35.8)</w:t>
            </w:r>
          </w:p>
        </w:tc>
        <w:tc>
          <w:tcPr>
            <w:tcW w:w="1185" w:type="dxa"/>
            <w:shd w:val="clear" w:color="auto" w:fill="C0C0C0"/>
            <w:tcMar>
              <w:top w:w="40" w:type="dxa"/>
              <w:left w:w="40" w:type="dxa"/>
              <w:bottom w:w="40" w:type="dxa"/>
              <w:right w:w="40" w:type="dxa"/>
            </w:tcMar>
            <w:vAlign w:val="bottom"/>
          </w:tcPr>
          <w:p w14:paraId="78F1D89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210 (36.3)</w:t>
            </w:r>
          </w:p>
        </w:tc>
        <w:tc>
          <w:tcPr>
            <w:tcW w:w="870" w:type="dxa"/>
            <w:shd w:val="clear" w:color="auto" w:fill="C0C0C0"/>
            <w:tcMar>
              <w:top w:w="40" w:type="dxa"/>
              <w:left w:w="40" w:type="dxa"/>
              <w:bottom w:w="40" w:type="dxa"/>
              <w:right w:w="40" w:type="dxa"/>
            </w:tcMar>
            <w:vAlign w:val="bottom"/>
          </w:tcPr>
          <w:p w14:paraId="710EA3F1" w14:textId="77777777" w:rsidR="00490068" w:rsidRDefault="00490068">
            <w:pPr>
              <w:widowControl w:val="0"/>
              <w:jc w:val="both"/>
              <w:rPr>
                <w:rFonts w:ascii="Times" w:eastAsia="Times" w:hAnsi="Times" w:cs="Times"/>
                <w:color w:val="000000"/>
                <w:sz w:val="24"/>
                <w:szCs w:val="24"/>
              </w:rPr>
            </w:pPr>
          </w:p>
        </w:tc>
      </w:tr>
      <w:tr w:rsidR="00490068" w14:paraId="65D818B2" w14:textId="77777777">
        <w:trPr>
          <w:trHeight w:val="340"/>
        </w:trPr>
        <w:tc>
          <w:tcPr>
            <w:tcW w:w="1410" w:type="dxa"/>
            <w:shd w:val="clear" w:color="auto" w:fill="FEFEFE"/>
            <w:tcMar>
              <w:top w:w="40" w:type="dxa"/>
              <w:left w:w="40" w:type="dxa"/>
              <w:bottom w:w="40" w:type="dxa"/>
              <w:right w:w="40" w:type="dxa"/>
            </w:tcMar>
            <w:vAlign w:val="bottom"/>
          </w:tcPr>
          <w:p w14:paraId="7577C99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SEPARATED</w:t>
            </w:r>
          </w:p>
        </w:tc>
        <w:tc>
          <w:tcPr>
            <w:tcW w:w="1365" w:type="dxa"/>
            <w:shd w:val="clear" w:color="auto" w:fill="FEFEFE"/>
            <w:tcMar>
              <w:top w:w="40" w:type="dxa"/>
              <w:left w:w="40" w:type="dxa"/>
              <w:bottom w:w="40" w:type="dxa"/>
              <w:right w:w="40" w:type="dxa"/>
            </w:tcMar>
            <w:vAlign w:val="bottom"/>
          </w:tcPr>
          <w:p w14:paraId="0F7EA3D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 ( 0.8)</w:t>
            </w:r>
          </w:p>
        </w:tc>
        <w:tc>
          <w:tcPr>
            <w:tcW w:w="1260" w:type="dxa"/>
            <w:shd w:val="clear" w:color="auto" w:fill="FEFEFE"/>
            <w:tcMar>
              <w:top w:w="40" w:type="dxa"/>
              <w:left w:w="40" w:type="dxa"/>
              <w:bottom w:w="40" w:type="dxa"/>
              <w:right w:w="40" w:type="dxa"/>
            </w:tcMar>
            <w:vAlign w:val="bottom"/>
          </w:tcPr>
          <w:p w14:paraId="0860493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 ( 1.1)</w:t>
            </w:r>
          </w:p>
        </w:tc>
        <w:tc>
          <w:tcPr>
            <w:tcW w:w="885" w:type="dxa"/>
            <w:shd w:val="clear" w:color="auto" w:fill="FEFEFE"/>
            <w:tcMar>
              <w:top w:w="40" w:type="dxa"/>
              <w:left w:w="40" w:type="dxa"/>
              <w:bottom w:w="40" w:type="dxa"/>
              <w:right w:w="40" w:type="dxa"/>
            </w:tcMar>
            <w:vAlign w:val="bottom"/>
          </w:tcPr>
          <w:p w14:paraId="70E6BD11"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5EF0247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SEPARATED</w:t>
            </w:r>
          </w:p>
        </w:tc>
        <w:tc>
          <w:tcPr>
            <w:tcW w:w="1350" w:type="dxa"/>
            <w:shd w:val="clear" w:color="auto" w:fill="FEFEFE"/>
            <w:tcMar>
              <w:top w:w="40" w:type="dxa"/>
              <w:left w:w="40" w:type="dxa"/>
              <w:bottom w:w="40" w:type="dxa"/>
              <w:right w:w="40" w:type="dxa"/>
            </w:tcMar>
            <w:vAlign w:val="bottom"/>
          </w:tcPr>
          <w:p w14:paraId="3DB2F93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 ( 0.7)</w:t>
            </w:r>
          </w:p>
        </w:tc>
        <w:tc>
          <w:tcPr>
            <w:tcW w:w="1185" w:type="dxa"/>
            <w:shd w:val="clear" w:color="auto" w:fill="FEFEFE"/>
            <w:tcMar>
              <w:top w:w="40" w:type="dxa"/>
              <w:left w:w="40" w:type="dxa"/>
              <w:bottom w:w="40" w:type="dxa"/>
              <w:right w:w="40" w:type="dxa"/>
            </w:tcMar>
            <w:vAlign w:val="bottom"/>
          </w:tcPr>
          <w:p w14:paraId="160F779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 ( 1.0)</w:t>
            </w:r>
          </w:p>
        </w:tc>
        <w:tc>
          <w:tcPr>
            <w:tcW w:w="870" w:type="dxa"/>
            <w:shd w:val="clear" w:color="auto" w:fill="FEFEFE"/>
            <w:tcMar>
              <w:top w:w="40" w:type="dxa"/>
              <w:left w:w="40" w:type="dxa"/>
              <w:bottom w:w="40" w:type="dxa"/>
              <w:right w:w="40" w:type="dxa"/>
            </w:tcMar>
            <w:vAlign w:val="bottom"/>
          </w:tcPr>
          <w:p w14:paraId="6A6CAA8F" w14:textId="77777777" w:rsidR="00490068" w:rsidRDefault="00490068">
            <w:pPr>
              <w:widowControl w:val="0"/>
              <w:jc w:val="both"/>
              <w:rPr>
                <w:rFonts w:ascii="Times" w:eastAsia="Times" w:hAnsi="Times" w:cs="Times"/>
                <w:color w:val="000000"/>
                <w:sz w:val="24"/>
                <w:szCs w:val="24"/>
              </w:rPr>
            </w:pPr>
          </w:p>
        </w:tc>
      </w:tr>
      <w:tr w:rsidR="00490068" w14:paraId="4B74FF11" w14:textId="77777777">
        <w:trPr>
          <w:trHeight w:val="340"/>
        </w:trPr>
        <w:tc>
          <w:tcPr>
            <w:tcW w:w="1410" w:type="dxa"/>
            <w:shd w:val="clear" w:color="auto" w:fill="C0C0C0"/>
            <w:tcMar>
              <w:top w:w="40" w:type="dxa"/>
              <w:left w:w="40" w:type="dxa"/>
              <w:bottom w:w="40" w:type="dxa"/>
              <w:right w:w="40" w:type="dxa"/>
            </w:tcMar>
            <w:vAlign w:val="bottom"/>
          </w:tcPr>
          <w:p w14:paraId="2E38625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SINGLE</w:t>
            </w:r>
          </w:p>
        </w:tc>
        <w:tc>
          <w:tcPr>
            <w:tcW w:w="1365" w:type="dxa"/>
            <w:shd w:val="clear" w:color="auto" w:fill="C0C0C0"/>
            <w:tcMar>
              <w:top w:w="40" w:type="dxa"/>
              <w:left w:w="40" w:type="dxa"/>
              <w:bottom w:w="40" w:type="dxa"/>
              <w:right w:w="40" w:type="dxa"/>
            </w:tcMar>
            <w:vAlign w:val="bottom"/>
          </w:tcPr>
          <w:p w14:paraId="4420AEB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225 (28.5)</w:t>
            </w:r>
          </w:p>
        </w:tc>
        <w:tc>
          <w:tcPr>
            <w:tcW w:w="1260" w:type="dxa"/>
            <w:shd w:val="clear" w:color="auto" w:fill="C0C0C0"/>
            <w:tcMar>
              <w:top w:w="40" w:type="dxa"/>
              <w:left w:w="40" w:type="dxa"/>
              <w:bottom w:w="40" w:type="dxa"/>
              <w:right w:w="40" w:type="dxa"/>
            </w:tcMar>
            <w:vAlign w:val="bottom"/>
          </w:tcPr>
          <w:p w14:paraId="34DB94E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570 (33.6)</w:t>
            </w:r>
          </w:p>
        </w:tc>
        <w:tc>
          <w:tcPr>
            <w:tcW w:w="885" w:type="dxa"/>
            <w:shd w:val="clear" w:color="auto" w:fill="C0C0C0"/>
            <w:tcMar>
              <w:top w:w="40" w:type="dxa"/>
              <w:left w:w="40" w:type="dxa"/>
              <w:bottom w:w="40" w:type="dxa"/>
              <w:right w:w="40" w:type="dxa"/>
            </w:tcMar>
            <w:vAlign w:val="bottom"/>
          </w:tcPr>
          <w:p w14:paraId="66EBFD0A"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06575F6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SINGLE</w:t>
            </w:r>
          </w:p>
        </w:tc>
        <w:tc>
          <w:tcPr>
            <w:tcW w:w="1350" w:type="dxa"/>
            <w:shd w:val="clear" w:color="auto" w:fill="C0C0C0"/>
            <w:tcMar>
              <w:top w:w="40" w:type="dxa"/>
              <w:left w:w="40" w:type="dxa"/>
              <w:bottom w:w="40" w:type="dxa"/>
              <w:right w:w="40" w:type="dxa"/>
            </w:tcMar>
            <w:vAlign w:val="bottom"/>
          </w:tcPr>
          <w:p w14:paraId="60F37BB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182 (31.3)</w:t>
            </w:r>
          </w:p>
        </w:tc>
        <w:tc>
          <w:tcPr>
            <w:tcW w:w="1185" w:type="dxa"/>
            <w:shd w:val="clear" w:color="auto" w:fill="C0C0C0"/>
            <w:tcMar>
              <w:top w:w="40" w:type="dxa"/>
              <w:left w:w="40" w:type="dxa"/>
              <w:bottom w:w="40" w:type="dxa"/>
              <w:right w:w="40" w:type="dxa"/>
            </w:tcMar>
            <w:vAlign w:val="bottom"/>
          </w:tcPr>
          <w:p w14:paraId="77DDBCA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155 (26.8)</w:t>
            </w:r>
          </w:p>
        </w:tc>
        <w:tc>
          <w:tcPr>
            <w:tcW w:w="870" w:type="dxa"/>
            <w:shd w:val="clear" w:color="auto" w:fill="C0C0C0"/>
            <w:tcMar>
              <w:top w:w="40" w:type="dxa"/>
              <w:left w:w="40" w:type="dxa"/>
              <w:bottom w:w="40" w:type="dxa"/>
              <w:right w:w="40" w:type="dxa"/>
            </w:tcMar>
            <w:vAlign w:val="bottom"/>
          </w:tcPr>
          <w:p w14:paraId="109BFE3C" w14:textId="77777777" w:rsidR="00490068" w:rsidRDefault="00490068">
            <w:pPr>
              <w:widowControl w:val="0"/>
              <w:jc w:val="both"/>
              <w:rPr>
                <w:rFonts w:ascii="Times" w:eastAsia="Times" w:hAnsi="Times" w:cs="Times"/>
                <w:color w:val="000000"/>
                <w:sz w:val="24"/>
                <w:szCs w:val="24"/>
              </w:rPr>
            </w:pPr>
          </w:p>
        </w:tc>
      </w:tr>
      <w:tr w:rsidR="00490068" w14:paraId="34D9B360" w14:textId="77777777">
        <w:trPr>
          <w:trHeight w:val="600"/>
        </w:trPr>
        <w:tc>
          <w:tcPr>
            <w:tcW w:w="1410" w:type="dxa"/>
            <w:shd w:val="clear" w:color="auto" w:fill="FEFEFE"/>
            <w:tcMar>
              <w:top w:w="40" w:type="dxa"/>
              <w:left w:w="40" w:type="dxa"/>
              <w:bottom w:w="40" w:type="dxa"/>
              <w:right w:w="40" w:type="dxa"/>
            </w:tcMar>
            <w:vAlign w:val="bottom"/>
          </w:tcPr>
          <w:p w14:paraId="6269FCA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UNKNOWN (DEFAULT)</w:t>
            </w:r>
          </w:p>
        </w:tc>
        <w:tc>
          <w:tcPr>
            <w:tcW w:w="1365" w:type="dxa"/>
            <w:shd w:val="clear" w:color="auto" w:fill="FEFEFE"/>
            <w:tcMar>
              <w:top w:w="40" w:type="dxa"/>
              <w:left w:w="40" w:type="dxa"/>
              <w:bottom w:w="40" w:type="dxa"/>
              <w:right w:w="40" w:type="dxa"/>
            </w:tcMar>
            <w:vAlign w:val="bottom"/>
          </w:tcPr>
          <w:p w14:paraId="170E657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91 (11.5)</w:t>
            </w:r>
          </w:p>
        </w:tc>
        <w:tc>
          <w:tcPr>
            <w:tcW w:w="1260" w:type="dxa"/>
            <w:shd w:val="clear" w:color="auto" w:fill="FEFEFE"/>
            <w:tcMar>
              <w:top w:w="40" w:type="dxa"/>
              <w:left w:w="40" w:type="dxa"/>
              <w:bottom w:w="40" w:type="dxa"/>
              <w:right w:w="40" w:type="dxa"/>
            </w:tcMar>
            <w:vAlign w:val="bottom"/>
          </w:tcPr>
          <w:p w14:paraId="1E57550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280 (16.5)</w:t>
            </w:r>
          </w:p>
        </w:tc>
        <w:tc>
          <w:tcPr>
            <w:tcW w:w="885" w:type="dxa"/>
            <w:shd w:val="clear" w:color="auto" w:fill="FEFEFE"/>
            <w:tcMar>
              <w:top w:w="40" w:type="dxa"/>
              <w:left w:w="40" w:type="dxa"/>
              <w:bottom w:w="40" w:type="dxa"/>
              <w:right w:w="40" w:type="dxa"/>
            </w:tcMar>
            <w:vAlign w:val="bottom"/>
          </w:tcPr>
          <w:p w14:paraId="1766D739"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5F5B771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UNKNOWN (DEFAULT)</w:t>
            </w:r>
          </w:p>
        </w:tc>
        <w:tc>
          <w:tcPr>
            <w:tcW w:w="1350" w:type="dxa"/>
            <w:shd w:val="clear" w:color="auto" w:fill="FEFEFE"/>
            <w:tcMar>
              <w:top w:w="40" w:type="dxa"/>
              <w:left w:w="40" w:type="dxa"/>
              <w:bottom w:w="40" w:type="dxa"/>
              <w:right w:w="40" w:type="dxa"/>
            </w:tcMar>
            <w:vAlign w:val="bottom"/>
          </w:tcPr>
          <w:p w14:paraId="52F41E2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75 (12.9)</w:t>
            </w:r>
          </w:p>
        </w:tc>
        <w:tc>
          <w:tcPr>
            <w:tcW w:w="1185" w:type="dxa"/>
            <w:shd w:val="clear" w:color="auto" w:fill="FEFEFE"/>
            <w:tcMar>
              <w:top w:w="40" w:type="dxa"/>
              <w:left w:w="40" w:type="dxa"/>
              <w:bottom w:w="40" w:type="dxa"/>
              <w:right w:w="40" w:type="dxa"/>
            </w:tcMar>
            <w:vAlign w:val="bottom"/>
          </w:tcPr>
          <w:p w14:paraId="7A35502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87 (15.1)</w:t>
            </w:r>
          </w:p>
        </w:tc>
        <w:tc>
          <w:tcPr>
            <w:tcW w:w="870" w:type="dxa"/>
            <w:shd w:val="clear" w:color="auto" w:fill="FEFEFE"/>
            <w:tcMar>
              <w:top w:w="40" w:type="dxa"/>
              <w:left w:w="40" w:type="dxa"/>
              <w:bottom w:w="40" w:type="dxa"/>
              <w:right w:w="40" w:type="dxa"/>
            </w:tcMar>
            <w:vAlign w:val="bottom"/>
          </w:tcPr>
          <w:p w14:paraId="6A50B26B" w14:textId="77777777" w:rsidR="00490068" w:rsidRDefault="00490068">
            <w:pPr>
              <w:widowControl w:val="0"/>
              <w:jc w:val="both"/>
              <w:rPr>
                <w:rFonts w:ascii="Times" w:eastAsia="Times" w:hAnsi="Times" w:cs="Times"/>
                <w:color w:val="000000"/>
                <w:sz w:val="24"/>
                <w:szCs w:val="24"/>
              </w:rPr>
            </w:pPr>
          </w:p>
        </w:tc>
      </w:tr>
      <w:tr w:rsidR="00490068" w14:paraId="0FDF163A" w14:textId="77777777">
        <w:trPr>
          <w:trHeight w:val="340"/>
        </w:trPr>
        <w:tc>
          <w:tcPr>
            <w:tcW w:w="1410" w:type="dxa"/>
            <w:shd w:val="clear" w:color="auto" w:fill="C0C0C0"/>
            <w:tcMar>
              <w:top w:w="40" w:type="dxa"/>
              <w:left w:w="40" w:type="dxa"/>
              <w:bottom w:w="40" w:type="dxa"/>
              <w:right w:w="40" w:type="dxa"/>
            </w:tcMar>
            <w:vAlign w:val="bottom"/>
          </w:tcPr>
          <w:p w14:paraId="1EC3310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WIDOWED</w:t>
            </w:r>
          </w:p>
        </w:tc>
        <w:tc>
          <w:tcPr>
            <w:tcW w:w="1365" w:type="dxa"/>
            <w:shd w:val="clear" w:color="auto" w:fill="C0C0C0"/>
            <w:tcMar>
              <w:top w:w="40" w:type="dxa"/>
              <w:left w:w="40" w:type="dxa"/>
              <w:bottom w:w="40" w:type="dxa"/>
              <w:right w:w="40" w:type="dxa"/>
            </w:tcMar>
            <w:vAlign w:val="bottom"/>
          </w:tcPr>
          <w:p w14:paraId="413DD55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114 (14.4)</w:t>
            </w:r>
          </w:p>
        </w:tc>
        <w:tc>
          <w:tcPr>
            <w:tcW w:w="1260" w:type="dxa"/>
            <w:shd w:val="clear" w:color="auto" w:fill="C0C0C0"/>
            <w:tcMar>
              <w:top w:w="40" w:type="dxa"/>
              <w:left w:w="40" w:type="dxa"/>
              <w:bottom w:w="40" w:type="dxa"/>
              <w:right w:w="40" w:type="dxa"/>
            </w:tcMar>
            <w:vAlign w:val="bottom"/>
          </w:tcPr>
          <w:p w14:paraId="7C2ED3C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180 (10.6)</w:t>
            </w:r>
          </w:p>
        </w:tc>
        <w:tc>
          <w:tcPr>
            <w:tcW w:w="885" w:type="dxa"/>
            <w:shd w:val="clear" w:color="auto" w:fill="C0C0C0"/>
            <w:tcMar>
              <w:top w:w="40" w:type="dxa"/>
              <w:left w:w="40" w:type="dxa"/>
              <w:bottom w:w="40" w:type="dxa"/>
              <w:right w:w="40" w:type="dxa"/>
            </w:tcMar>
            <w:vAlign w:val="bottom"/>
          </w:tcPr>
          <w:p w14:paraId="2B7F83B0"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55EBBD4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WIDOWED</w:t>
            </w:r>
          </w:p>
        </w:tc>
        <w:tc>
          <w:tcPr>
            <w:tcW w:w="1350" w:type="dxa"/>
            <w:shd w:val="clear" w:color="auto" w:fill="C0C0C0"/>
            <w:tcMar>
              <w:top w:w="40" w:type="dxa"/>
              <w:left w:w="40" w:type="dxa"/>
              <w:bottom w:w="40" w:type="dxa"/>
              <w:right w:w="40" w:type="dxa"/>
            </w:tcMar>
            <w:vAlign w:val="bottom"/>
          </w:tcPr>
          <w:p w14:paraId="4FC9D59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81 (13.9)</w:t>
            </w:r>
          </w:p>
        </w:tc>
        <w:tc>
          <w:tcPr>
            <w:tcW w:w="1185" w:type="dxa"/>
            <w:shd w:val="clear" w:color="auto" w:fill="C0C0C0"/>
            <w:tcMar>
              <w:top w:w="40" w:type="dxa"/>
              <w:left w:w="40" w:type="dxa"/>
              <w:bottom w:w="40" w:type="dxa"/>
              <w:right w:w="40" w:type="dxa"/>
            </w:tcMar>
            <w:vAlign w:val="bottom"/>
          </w:tcPr>
          <w:p w14:paraId="0D13D88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85 (14.7)</w:t>
            </w:r>
          </w:p>
        </w:tc>
        <w:tc>
          <w:tcPr>
            <w:tcW w:w="870" w:type="dxa"/>
            <w:shd w:val="clear" w:color="auto" w:fill="C0C0C0"/>
            <w:tcMar>
              <w:top w:w="40" w:type="dxa"/>
              <w:left w:w="40" w:type="dxa"/>
              <w:bottom w:w="40" w:type="dxa"/>
              <w:right w:w="40" w:type="dxa"/>
            </w:tcMar>
            <w:vAlign w:val="bottom"/>
          </w:tcPr>
          <w:p w14:paraId="4D6752C4" w14:textId="77777777" w:rsidR="00490068" w:rsidRDefault="00490068">
            <w:pPr>
              <w:widowControl w:val="0"/>
              <w:jc w:val="both"/>
              <w:rPr>
                <w:rFonts w:ascii="Times" w:eastAsia="Times" w:hAnsi="Times" w:cs="Times"/>
                <w:color w:val="000000"/>
                <w:sz w:val="24"/>
                <w:szCs w:val="24"/>
              </w:rPr>
            </w:pPr>
          </w:p>
        </w:tc>
      </w:tr>
      <w:tr w:rsidR="00490068" w14:paraId="57F995FE" w14:textId="77777777">
        <w:trPr>
          <w:trHeight w:val="340"/>
        </w:trPr>
        <w:tc>
          <w:tcPr>
            <w:tcW w:w="2775" w:type="dxa"/>
            <w:gridSpan w:val="2"/>
            <w:shd w:val="clear" w:color="auto" w:fill="FEFEFE"/>
            <w:tcMar>
              <w:top w:w="40" w:type="dxa"/>
              <w:left w:w="40" w:type="dxa"/>
              <w:bottom w:w="40" w:type="dxa"/>
              <w:right w:w="40" w:type="dxa"/>
            </w:tcMar>
            <w:vAlign w:val="bottom"/>
          </w:tcPr>
          <w:p w14:paraId="7C646D8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ethnicity (%)</w:t>
            </w:r>
          </w:p>
        </w:tc>
        <w:tc>
          <w:tcPr>
            <w:tcW w:w="1260" w:type="dxa"/>
            <w:shd w:val="clear" w:color="auto" w:fill="FEFEFE"/>
            <w:tcMar>
              <w:top w:w="40" w:type="dxa"/>
              <w:left w:w="40" w:type="dxa"/>
              <w:bottom w:w="40" w:type="dxa"/>
              <w:right w:w="40" w:type="dxa"/>
            </w:tcMar>
            <w:vAlign w:val="bottom"/>
          </w:tcPr>
          <w:p w14:paraId="33CBF385" w14:textId="77777777" w:rsidR="00490068" w:rsidRDefault="00490068">
            <w:pPr>
              <w:widowControl w:val="0"/>
              <w:jc w:val="both"/>
              <w:rPr>
                <w:rFonts w:ascii="Times" w:eastAsia="Times" w:hAnsi="Times" w:cs="Times"/>
                <w:color w:val="000000"/>
                <w:sz w:val="24"/>
                <w:szCs w:val="24"/>
              </w:rPr>
            </w:pPr>
          </w:p>
        </w:tc>
        <w:tc>
          <w:tcPr>
            <w:tcW w:w="885" w:type="dxa"/>
            <w:shd w:val="clear" w:color="auto" w:fill="FEFEFE"/>
            <w:tcMar>
              <w:top w:w="40" w:type="dxa"/>
              <w:left w:w="40" w:type="dxa"/>
              <w:bottom w:w="40" w:type="dxa"/>
              <w:right w:w="40" w:type="dxa"/>
            </w:tcMar>
            <w:vAlign w:val="bottom"/>
          </w:tcPr>
          <w:p w14:paraId="324A16C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&lt;0.001</w:t>
            </w:r>
          </w:p>
        </w:tc>
        <w:tc>
          <w:tcPr>
            <w:tcW w:w="2745" w:type="dxa"/>
            <w:gridSpan w:val="2"/>
            <w:shd w:val="clear" w:color="auto" w:fill="FEFEFE"/>
            <w:tcMar>
              <w:top w:w="40" w:type="dxa"/>
              <w:left w:w="40" w:type="dxa"/>
              <w:bottom w:w="40" w:type="dxa"/>
              <w:right w:w="40" w:type="dxa"/>
            </w:tcMar>
            <w:vAlign w:val="bottom"/>
          </w:tcPr>
          <w:p w14:paraId="5F59760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ethnicity (%)</w:t>
            </w:r>
          </w:p>
        </w:tc>
        <w:tc>
          <w:tcPr>
            <w:tcW w:w="1185" w:type="dxa"/>
            <w:shd w:val="clear" w:color="auto" w:fill="FEFEFE"/>
            <w:tcMar>
              <w:top w:w="40" w:type="dxa"/>
              <w:left w:w="40" w:type="dxa"/>
              <w:bottom w:w="40" w:type="dxa"/>
              <w:right w:w="40" w:type="dxa"/>
            </w:tcMar>
            <w:vAlign w:val="bottom"/>
          </w:tcPr>
          <w:p w14:paraId="06112C22" w14:textId="77777777" w:rsidR="00490068" w:rsidRDefault="00490068">
            <w:pPr>
              <w:widowControl w:val="0"/>
              <w:jc w:val="both"/>
              <w:rPr>
                <w:rFonts w:ascii="Times" w:eastAsia="Times" w:hAnsi="Times" w:cs="Times"/>
                <w:color w:val="000000"/>
                <w:sz w:val="24"/>
                <w:szCs w:val="24"/>
              </w:rPr>
            </w:pPr>
          </w:p>
        </w:tc>
        <w:tc>
          <w:tcPr>
            <w:tcW w:w="870" w:type="dxa"/>
            <w:shd w:val="clear" w:color="auto" w:fill="FEFEFE"/>
            <w:tcMar>
              <w:top w:w="40" w:type="dxa"/>
              <w:left w:w="40" w:type="dxa"/>
              <w:bottom w:w="40" w:type="dxa"/>
              <w:right w:w="40" w:type="dxa"/>
            </w:tcMar>
            <w:vAlign w:val="bottom"/>
          </w:tcPr>
          <w:p w14:paraId="5BD6BC1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0.253</w:t>
            </w:r>
          </w:p>
        </w:tc>
      </w:tr>
      <w:tr w:rsidR="00490068" w14:paraId="7D153095" w14:textId="77777777">
        <w:trPr>
          <w:trHeight w:val="340"/>
        </w:trPr>
        <w:tc>
          <w:tcPr>
            <w:tcW w:w="1410" w:type="dxa"/>
            <w:shd w:val="clear" w:color="auto" w:fill="C0C0C0"/>
            <w:tcMar>
              <w:top w:w="40" w:type="dxa"/>
              <w:left w:w="40" w:type="dxa"/>
              <w:bottom w:w="40" w:type="dxa"/>
              <w:right w:w="40" w:type="dxa"/>
            </w:tcMar>
            <w:vAlign w:val="bottom"/>
          </w:tcPr>
          <w:p w14:paraId="1CFC057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ASIAN</w:t>
            </w:r>
          </w:p>
        </w:tc>
        <w:tc>
          <w:tcPr>
            <w:tcW w:w="1365" w:type="dxa"/>
            <w:shd w:val="clear" w:color="auto" w:fill="C0C0C0"/>
            <w:tcMar>
              <w:top w:w="40" w:type="dxa"/>
              <w:left w:w="40" w:type="dxa"/>
              <w:bottom w:w="40" w:type="dxa"/>
              <w:right w:w="40" w:type="dxa"/>
            </w:tcMar>
            <w:vAlign w:val="bottom"/>
          </w:tcPr>
          <w:p w14:paraId="0B6B92E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 ( 0.9)</w:t>
            </w:r>
          </w:p>
        </w:tc>
        <w:tc>
          <w:tcPr>
            <w:tcW w:w="1260" w:type="dxa"/>
            <w:shd w:val="clear" w:color="auto" w:fill="C0C0C0"/>
            <w:tcMar>
              <w:top w:w="40" w:type="dxa"/>
              <w:left w:w="40" w:type="dxa"/>
              <w:bottom w:w="40" w:type="dxa"/>
              <w:right w:w="40" w:type="dxa"/>
            </w:tcMar>
            <w:vAlign w:val="bottom"/>
          </w:tcPr>
          <w:p w14:paraId="38EFA9D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27 ( 1.6)</w:t>
            </w:r>
          </w:p>
        </w:tc>
        <w:tc>
          <w:tcPr>
            <w:tcW w:w="885" w:type="dxa"/>
            <w:shd w:val="clear" w:color="auto" w:fill="C0C0C0"/>
            <w:tcMar>
              <w:top w:w="40" w:type="dxa"/>
              <w:left w:w="40" w:type="dxa"/>
              <w:bottom w:w="40" w:type="dxa"/>
              <w:right w:w="40" w:type="dxa"/>
            </w:tcMar>
            <w:vAlign w:val="bottom"/>
          </w:tcPr>
          <w:p w14:paraId="5D539BF5"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6B92F3B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ASIAN</w:t>
            </w:r>
          </w:p>
        </w:tc>
        <w:tc>
          <w:tcPr>
            <w:tcW w:w="1350" w:type="dxa"/>
            <w:shd w:val="clear" w:color="auto" w:fill="C0C0C0"/>
            <w:tcMar>
              <w:top w:w="40" w:type="dxa"/>
              <w:left w:w="40" w:type="dxa"/>
              <w:bottom w:w="40" w:type="dxa"/>
              <w:right w:w="40" w:type="dxa"/>
            </w:tcMar>
            <w:vAlign w:val="bottom"/>
          </w:tcPr>
          <w:p w14:paraId="7F9BF0D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 ( 1.2)</w:t>
            </w:r>
          </w:p>
        </w:tc>
        <w:tc>
          <w:tcPr>
            <w:tcW w:w="1185" w:type="dxa"/>
            <w:shd w:val="clear" w:color="auto" w:fill="C0C0C0"/>
            <w:tcMar>
              <w:top w:w="40" w:type="dxa"/>
              <w:left w:w="40" w:type="dxa"/>
              <w:bottom w:w="40" w:type="dxa"/>
              <w:right w:w="40" w:type="dxa"/>
            </w:tcMar>
            <w:vAlign w:val="bottom"/>
          </w:tcPr>
          <w:p w14:paraId="1C74629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 ( 0.9)</w:t>
            </w:r>
          </w:p>
        </w:tc>
        <w:tc>
          <w:tcPr>
            <w:tcW w:w="870" w:type="dxa"/>
            <w:shd w:val="clear" w:color="auto" w:fill="C0C0C0"/>
            <w:tcMar>
              <w:top w:w="40" w:type="dxa"/>
              <w:left w:w="40" w:type="dxa"/>
              <w:bottom w:w="40" w:type="dxa"/>
              <w:right w:w="40" w:type="dxa"/>
            </w:tcMar>
            <w:vAlign w:val="bottom"/>
          </w:tcPr>
          <w:p w14:paraId="37F64080" w14:textId="77777777" w:rsidR="00490068" w:rsidRDefault="00490068">
            <w:pPr>
              <w:widowControl w:val="0"/>
              <w:jc w:val="both"/>
              <w:rPr>
                <w:rFonts w:ascii="Times" w:eastAsia="Times" w:hAnsi="Times" w:cs="Times"/>
                <w:color w:val="000000"/>
                <w:sz w:val="24"/>
                <w:szCs w:val="24"/>
              </w:rPr>
            </w:pPr>
          </w:p>
        </w:tc>
      </w:tr>
      <w:tr w:rsidR="00490068" w14:paraId="0456C961" w14:textId="77777777">
        <w:trPr>
          <w:trHeight w:val="340"/>
        </w:trPr>
        <w:tc>
          <w:tcPr>
            <w:tcW w:w="1410" w:type="dxa"/>
            <w:shd w:val="clear" w:color="auto" w:fill="FEFEFE"/>
            <w:tcMar>
              <w:top w:w="40" w:type="dxa"/>
              <w:left w:w="40" w:type="dxa"/>
              <w:bottom w:w="40" w:type="dxa"/>
              <w:right w:w="40" w:type="dxa"/>
            </w:tcMar>
            <w:vAlign w:val="bottom"/>
          </w:tcPr>
          <w:p w14:paraId="30F5CC4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BLACK</w:t>
            </w:r>
          </w:p>
        </w:tc>
        <w:tc>
          <w:tcPr>
            <w:tcW w:w="1365" w:type="dxa"/>
            <w:shd w:val="clear" w:color="auto" w:fill="FEFEFE"/>
            <w:tcMar>
              <w:top w:w="40" w:type="dxa"/>
              <w:left w:w="40" w:type="dxa"/>
              <w:bottom w:w="40" w:type="dxa"/>
              <w:right w:w="40" w:type="dxa"/>
            </w:tcMar>
            <w:vAlign w:val="bottom"/>
          </w:tcPr>
          <w:p w14:paraId="60AA74E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20 ( 2.5)</w:t>
            </w:r>
          </w:p>
        </w:tc>
        <w:tc>
          <w:tcPr>
            <w:tcW w:w="1260" w:type="dxa"/>
            <w:shd w:val="clear" w:color="auto" w:fill="FEFEFE"/>
            <w:tcMar>
              <w:top w:w="40" w:type="dxa"/>
              <w:left w:w="40" w:type="dxa"/>
              <w:bottom w:w="40" w:type="dxa"/>
              <w:right w:w="40" w:type="dxa"/>
            </w:tcMar>
            <w:vAlign w:val="bottom"/>
          </w:tcPr>
          <w:p w14:paraId="06542CE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98 ( 5.8)</w:t>
            </w:r>
          </w:p>
        </w:tc>
        <w:tc>
          <w:tcPr>
            <w:tcW w:w="885" w:type="dxa"/>
            <w:shd w:val="clear" w:color="auto" w:fill="FEFEFE"/>
            <w:tcMar>
              <w:top w:w="40" w:type="dxa"/>
              <w:left w:w="40" w:type="dxa"/>
              <w:bottom w:w="40" w:type="dxa"/>
              <w:right w:w="40" w:type="dxa"/>
            </w:tcMar>
            <w:vAlign w:val="bottom"/>
          </w:tcPr>
          <w:p w14:paraId="664B18A4"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69FD486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BLACK</w:t>
            </w:r>
          </w:p>
        </w:tc>
        <w:tc>
          <w:tcPr>
            <w:tcW w:w="1350" w:type="dxa"/>
            <w:shd w:val="clear" w:color="auto" w:fill="FEFEFE"/>
            <w:tcMar>
              <w:top w:w="40" w:type="dxa"/>
              <w:left w:w="40" w:type="dxa"/>
              <w:bottom w:w="40" w:type="dxa"/>
              <w:right w:w="40" w:type="dxa"/>
            </w:tcMar>
            <w:vAlign w:val="bottom"/>
          </w:tcPr>
          <w:p w14:paraId="34CFAF2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19 ( 3.3)</w:t>
            </w:r>
          </w:p>
        </w:tc>
        <w:tc>
          <w:tcPr>
            <w:tcW w:w="1185" w:type="dxa"/>
            <w:shd w:val="clear" w:color="auto" w:fill="FEFEFE"/>
            <w:tcMar>
              <w:top w:w="40" w:type="dxa"/>
              <w:left w:w="40" w:type="dxa"/>
              <w:bottom w:w="40" w:type="dxa"/>
              <w:right w:w="40" w:type="dxa"/>
            </w:tcMar>
            <w:vAlign w:val="bottom"/>
          </w:tcPr>
          <w:p w14:paraId="1E7F17D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 ( 1.4)</w:t>
            </w:r>
          </w:p>
        </w:tc>
        <w:tc>
          <w:tcPr>
            <w:tcW w:w="870" w:type="dxa"/>
            <w:shd w:val="clear" w:color="auto" w:fill="FEFEFE"/>
            <w:tcMar>
              <w:top w:w="40" w:type="dxa"/>
              <w:left w:w="40" w:type="dxa"/>
              <w:bottom w:w="40" w:type="dxa"/>
              <w:right w:w="40" w:type="dxa"/>
            </w:tcMar>
            <w:vAlign w:val="bottom"/>
          </w:tcPr>
          <w:p w14:paraId="0CC1DD63" w14:textId="77777777" w:rsidR="00490068" w:rsidRDefault="00490068">
            <w:pPr>
              <w:widowControl w:val="0"/>
              <w:jc w:val="both"/>
              <w:rPr>
                <w:rFonts w:ascii="Times" w:eastAsia="Times" w:hAnsi="Times" w:cs="Times"/>
                <w:color w:val="000000"/>
                <w:sz w:val="24"/>
                <w:szCs w:val="24"/>
              </w:rPr>
            </w:pPr>
          </w:p>
        </w:tc>
      </w:tr>
      <w:tr w:rsidR="00490068" w14:paraId="3E34A29A" w14:textId="77777777">
        <w:trPr>
          <w:trHeight w:val="340"/>
        </w:trPr>
        <w:tc>
          <w:tcPr>
            <w:tcW w:w="1410" w:type="dxa"/>
            <w:shd w:val="clear" w:color="auto" w:fill="C0C0C0"/>
            <w:tcMar>
              <w:top w:w="40" w:type="dxa"/>
              <w:left w:w="40" w:type="dxa"/>
              <w:bottom w:w="40" w:type="dxa"/>
              <w:right w:w="40" w:type="dxa"/>
            </w:tcMar>
            <w:vAlign w:val="bottom"/>
          </w:tcPr>
          <w:p w14:paraId="10783A6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HISPANIC</w:t>
            </w:r>
          </w:p>
        </w:tc>
        <w:tc>
          <w:tcPr>
            <w:tcW w:w="1365" w:type="dxa"/>
            <w:shd w:val="clear" w:color="auto" w:fill="C0C0C0"/>
            <w:tcMar>
              <w:top w:w="40" w:type="dxa"/>
              <w:left w:w="40" w:type="dxa"/>
              <w:bottom w:w="40" w:type="dxa"/>
              <w:right w:w="40" w:type="dxa"/>
            </w:tcMar>
            <w:vAlign w:val="bottom"/>
          </w:tcPr>
          <w:p w14:paraId="6F6427D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20 ( 2.5)</w:t>
            </w:r>
          </w:p>
        </w:tc>
        <w:tc>
          <w:tcPr>
            <w:tcW w:w="1260" w:type="dxa"/>
            <w:shd w:val="clear" w:color="auto" w:fill="C0C0C0"/>
            <w:tcMar>
              <w:top w:w="40" w:type="dxa"/>
              <w:left w:w="40" w:type="dxa"/>
              <w:bottom w:w="40" w:type="dxa"/>
              <w:right w:w="40" w:type="dxa"/>
            </w:tcMar>
            <w:vAlign w:val="bottom"/>
          </w:tcPr>
          <w:p w14:paraId="7058B74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74 ( 4.4)</w:t>
            </w:r>
          </w:p>
        </w:tc>
        <w:tc>
          <w:tcPr>
            <w:tcW w:w="885" w:type="dxa"/>
            <w:shd w:val="clear" w:color="auto" w:fill="C0C0C0"/>
            <w:tcMar>
              <w:top w:w="40" w:type="dxa"/>
              <w:left w:w="40" w:type="dxa"/>
              <w:bottom w:w="40" w:type="dxa"/>
              <w:right w:w="40" w:type="dxa"/>
            </w:tcMar>
            <w:vAlign w:val="bottom"/>
          </w:tcPr>
          <w:p w14:paraId="167BC862"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25C303E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HISPANIC</w:t>
            </w:r>
          </w:p>
        </w:tc>
        <w:tc>
          <w:tcPr>
            <w:tcW w:w="1350" w:type="dxa"/>
            <w:shd w:val="clear" w:color="auto" w:fill="C0C0C0"/>
            <w:tcMar>
              <w:top w:w="40" w:type="dxa"/>
              <w:left w:w="40" w:type="dxa"/>
              <w:bottom w:w="40" w:type="dxa"/>
              <w:right w:w="40" w:type="dxa"/>
            </w:tcMar>
            <w:vAlign w:val="bottom"/>
          </w:tcPr>
          <w:p w14:paraId="4578DC5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 ( 3.1)</w:t>
            </w:r>
          </w:p>
        </w:tc>
        <w:tc>
          <w:tcPr>
            <w:tcW w:w="1185" w:type="dxa"/>
            <w:shd w:val="clear" w:color="auto" w:fill="C0C0C0"/>
            <w:tcMar>
              <w:top w:w="40" w:type="dxa"/>
              <w:left w:w="40" w:type="dxa"/>
              <w:bottom w:w="40" w:type="dxa"/>
              <w:right w:w="40" w:type="dxa"/>
            </w:tcMar>
            <w:vAlign w:val="bottom"/>
          </w:tcPr>
          <w:p w14:paraId="48AA4E1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15 ( 2.6)</w:t>
            </w:r>
          </w:p>
        </w:tc>
        <w:tc>
          <w:tcPr>
            <w:tcW w:w="870" w:type="dxa"/>
            <w:shd w:val="clear" w:color="auto" w:fill="C0C0C0"/>
            <w:tcMar>
              <w:top w:w="40" w:type="dxa"/>
              <w:left w:w="40" w:type="dxa"/>
              <w:bottom w:w="40" w:type="dxa"/>
              <w:right w:w="40" w:type="dxa"/>
            </w:tcMar>
            <w:vAlign w:val="bottom"/>
          </w:tcPr>
          <w:p w14:paraId="4881FF86" w14:textId="77777777" w:rsidR="00490068" w:rsidRDefault="00490068">
            <w:pPr>
              <w:widowControl w:val="0"/>
              <w:jc w:val="both"/>
              <w:rPr>
                <w:rFonts w:ascii="Times" w:eastAsia="Times" w:hAnsi="Times" w:cs="Times"/>
                <w:color w:val="000000"/>
                <w:sz w:val="24"/>
                <w:szCs w:val="24"/>
              </w:rPr>
            </w:pPr>
          </w:p>
        </w:tc>
      </w:tr>
      <w:tr w:rsidR="00490068" w14:paraId="35697703" w14:textId="77777777">
        <w:trPr>
          <w:trHeight w:val="340"/>
        </w:trPr>
        <w:tc>
          <w:tcPr>
            <w:tcW w:w="1410" w:type="dxa"/>
            <w:shd w:val="clear" w:color="auto" w:fill="FEFEFE"/>
            <w:tcMar>
              <w:top w:w="40" w:type="dxa"/>
              <w:left w:w="40" w:type="dxa"/>
              <w:bottom w:w="40" w:type="dxa"/>
              <w:right w:w="40" w:type="dxa"/>
            </w:tcMar>
            <w:vAlign w:val="bottom"/>
          </w:tcPr>
          <w:p w14:paraId="044ECF8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OTHER</w:t>
            </w:r>
          </w:p>
        </w:tc>
        <w:tc>
          <w:tcPr>
            <w:tcW w:w="1365" w:type="dxa"/>
            <w:shd w:val="clear" w:color="auto" w:fill="FEFEFE"/>
            <w:tcMar>
              <w:top w:w="40" w:type="dxa"/>
              <w:left w:w="40" w:type="dxa"/>
              <w:bottom w:w="40" w:type="dxa"/>
              <w:right w:w="40" w:type="dxa"/>
            </w:tcMar>
            <w:vAlign w:val="bottom"/>
          </w:tcPr>
          <w:p w14:paraId="5E7B4E5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104 (13.2)</w:t>
            </w:r>
          </w:p>
        </w:tc>
        <w:tc>
          <w:tcPr>
            <w:tcW w:w="1260" w:type="dxa"/>
            <w:shd w:val="clear" w:color="auto" w:fill="FEFEFE"/>
            <w:tcMar>
              <w:top w:w="40" w:type="dxa"/>
              <w:left w:w="40" w:type="dxa"/>
              <w:bottom w:w="40" w:type="dxa"/>
              <w:right w:w="40" w:type="dxa"/>
            </w:tcMar>
            <w:vAlign w:val="bottom"/>
          </w:tcPr>
          <w:p w14:paraId="3B7A696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292 (17.2)</w:t>
            </w:r>
          </w:p>
        </w:tc>
        <w:tc>
          <w:tcPr>
            <w:tcW w:w="885" w:type="dxa"/>
            <w:shd w:val="clear" w:color="auto" w:fill="FEFEFE"/>
            <w:tcMar>
              <w:top w:w="40" w:type="dxa"/>
              <w:left w:w="40" w:type="dxa"/>
              <w:bottom w:w="40" w:type="dxa"/>
              <w:right w:w="40" w:type="dxa"/>
            </w:tcMar>
            <w:vAlign w:val="bottom"/>
          </w:tcPr>
          <w:p w14:paraId="622B6F69"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375DEFC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OTHER</w:t>
            </w:r>
          </w:p>
        </w:tc>
        <w:tc>
          <w:tcPr>
            <w:tcW w:w="1350" w:type="dxa"/>
            <w:shd w:val="clear" w:color="auto" w:fill="FEFEFE"/>
            <w:tcMar>
              <w:top w:w="40" w:type="dxa"/>
              <w:left w:w="40" w:type="dxa"/>
              <w:bottom w:w="40" w:type="dxa"/>
              <w:right w:w="40" w:type="dxa"/>
            </w:tcMar>
            <w:vAlign w:val="bottom"/>
          </w:tcPr>
          <w:p w14:paraId="29C5717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84 (14.5)</w:t>
            </w:r>
          </w:p>
        </w:tc>
        <w:tc>
          <w:tcPr>
            <w:tcW w:w="1185" w:type="dxa"/>
            <w:shd w:val="clear" w:color="auto" w:fill="FEFEFE"/>
            <w:tcMar>
              <w:top w:w="40" w:type="dxa"/>
              <w:left w:w="40" w:type="dxa"/>
              <w:bottom w:w="40" w:type="dxa"/>
              <w:right w:w="40" w:type="dxa"/>
            </w:tcMar>
            <w:vAlign w:val="bottom"/>
          </w:tcPr>
          <w:p w14:paraId="169E2AC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82 (14.2)</w:t>
            </w:r>
          </w:p>
        </w:tc>
        <w:tc>
          <w:tcPr>
            <w:tcW w:w="870" w:type="dxa"/>
            <w:shd w:val="clear" w:color="auto" w:fill="FEFEFE"/>
            <w:tcMar>
              <w:top w:w="40" w:type="dxa"/>
              <w:left w:w="40" w:type="dxa"/>
              <w:bottom w:w="40" w:type="dxa"/>
              <w:right w:w="40" w:type="dxa"/>
            </w:tcMar>
            <w:vAlign w:val="bottom"/>
          </w:tcPr>
          <w:p w14:paraId="4CDC2AF9" w14:textId="77777777" w:rsidR="00490068" w:rsidRDefault="00490068">
            <w:pPr>
              <w:widowControl w:val="0"/>
              <w:jc w:val="both"/>
              <w:rPr>
                <w:rFonts w:ascii="Times" w:eastAsia="Times" w:hAnsi="Times" w:cs="Times"/>
                <w:color w:val="000000"/>
                <w:sz w:val="24"/>
                <w:szCs w:val="24"/>
              </w:rPr>
            </w:pPr>
          </w:p>
        </w:tc>
      </w:tr>
      <w:tr w:rsidR="00490068" w14:paraId="7756D0AC" w14:textId="77777777">
        <w:trPr>
          <w:trHeight w:val="340"/>
        </w:trPr>
        <w:tc>
          <w:tcPr>
            <w:tcW w:w="1410" w:type="dxa"/>
            <w:shd w:val="clear" w:color="auto" w:fill="C0C0C0"/>
            <w:tcMar>
              <w:top w:w="40" w:type="dxa"/>
              <w:left w:w="40" w:type="dxa"/>
              <w:bottom w:w="40" w:type="dxa"/>
              <w:right w:w="40" w:type="dxa"/>
            </w:tcMar>
            <w:vAlign w:val="bottom"/>
          </w:tcPr>
          <w:p w14:paraId="2A077EC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WHITE</w:t>
            </w:r>
          </w:p>
        </w:tc>
        <w:tc>
          <w:tcPr>
            <w:tcW w:w="1365" w:type="dxa"/>
            <w:shd w:val="clear" w:color="auto" w:fill="C0C0C0"/>
            <w:tcMar>
              <w:top w:w="40" w:type="dxa"/>
              <w:left w:w="40" w:type="dxa"/>
              <w:bottom w:w="40" w:type="dxa"/>
              <w:right w:w="40" w:type="dxa"/>
            </w:tcMar>
            <w:vAlign w:val="bottom"/>
          </w:tcPr>
          <w:p w14:paraId="7C97D6E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638 (80.9)</w:t>
            </w:r>
          </w:p>
        </w:tc>
        <w:tc>
          <w:tcPr>
            <w:tcW w:w="1260" w:type="dxa"/>
            <w:shd w:val="clear" w:color="auto" w:fill="C0C0C0"/>
            <w:tcMar>
              <w:top w:w="40" w:type="dxa"/>
              <w:left w:w="40" w:type="dxa"/>
              <w:bottom w:w="40" w:type="dxa"/>
              <w:right w:w="40" w:type="dxa"/>
            </w:tcMar>
            <w:vAlign w:val="bottom"/>
          </w:tcPr>
          <w:p w14:paraId="681C861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1204 (71.0)</w:t>
            </w:r>
          </w:p>
        </w:tc>
        <w:tc>
          <w:tcPr>
            <w:tcW w:w="885" w:type="dxa"/>
            <w:shd w:val="clear" w:color="auto" w:fill="C0C0C0"/>
            <w:tcMar>
              <w:top w:w="40" w:type="dxa"/>
              <w:left w:w="40" w:type="dxa"/>
              <w:bottom w:w="40" w:type="dxa"/>
              <w:right w:w="40" w:type="dxa"/>
            </w:tcMar>
            <w:vAlign w:val="bottom"/>
          </w:tcPr>
          <w:p w14:paraId="29509A96"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144746D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WHITE</w:t>
            </w:r>
          </w:p>
        </w:tc>
        <w:tc>
          <w:tcPr>
            <w:tcW w:w="1350" w:type="dxa"/>
            <w:shd w:val="clear" w:color="auto" w:fill="C0C0C0"/>
            <w:tcMar>
              <w:top w:w="40" w:type="dxa"/>
              <w:left w:w="40" w:type="dxa"/>
              <w:bottom w:w="40" w:type="dxa"/>
              <w:right w:w="40" w:type="dxa"/>
            </w:tcMar>
            <w:vAlign w:val="bottom"/>
          </w:tcPr>
          <w:p w14:paraId="0D761BA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453 (78.0)</w:t>
            </w:r>
          </w:p>
        </w:tc>
        <w:tc>
          <w:tcPr>
            <w:tcW w:w="1185" w:type="dxa"/>
            <w:shd w:val="clear" w:color="auto" w:fill="C0C0C0"/>
            <w:tcMar>
              <w:top w:w="40" w:type="dxa"/>
              <w:left w:w="40" w:type="dxa"/>
              <w:bottom w:w="40" w:type="dxa"/>
              <w:right w:w="40" w:type="dxa"/>
            </w:tcMar>
            <w:vAlign w:val="bottom"/>
          </w:tcPr>
          <w:p w14:paraId="070F6BD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468 (81.0)</w:t>
            </w:r>
          </w:p>
        </w:tc>
        <w:tc>
          <w:tcPr>
            <w:tcW w:w="870" w:type="dxa"/>
            <w:shd w:val="clear" w:color="auto" w:fill="C0C0C0"/>
            <w:tcMar>
              <w:top w:w="40" w:type="dxa"/>
              <w:left w:w="40" w:type="dxa"/>
              <w:bottom w:w="40" w:type="dxa"/>
              <w:right w:w="40" w:type="dxa"/>
            </w:tcMar>
            <w:vAlign w:val="bottom"/>
          </w:tcPr>
          <w:p w14:paraId="75A934AD" w14:textId="77777777" w:rsidR="00490068" w:rsidRDefault="00490068">
            <w:pPr>
              <w:widowControl w:val="0"/>
              <w:jc w:val="both"/>
              <w:rPr>
                <w:rFonts w:ascii="Times" w:eastAsia="Times" w:hAnsi="Times" w:cs="Times"/>
                <w:color w:val="000000"/>
                <w:sz w:val="24"/>
                <w:szCs w:val="24"/>
              </w:rPr>
            </w:pPr>
          </w:p>
        </w:tc>
      </w:tr>
      <w:tr w:rsidR="00490068" w14:paraId="5153B912" w14:textId="77777777">
        <w:trPr>
          <w:trHeight w:val="340"/>
        </w:trPr>
        <w:tc>
          <w:tcPr>
            <w:tcW w:w="2775" w:type="dxa"/>
            <w:gridSpan w:val="2"/>
            <w:shd w:val="clear" w:color="auto" w:fill="FEFEFE"/>
            <w:tcMar>
              <w:top w:w="40" w:type="dxa"/>
              <w:left w:w="40" w:type="dxa"/>
              <w:bottom w:w="40" w:type="dxa"/>
              <w:right w:w="40" w:type="dxa"/>
            </w:tcMar>
            <w:vAlign w:val="bottom"/>
          </w:tcPr>
          <w:p w14:paraId="5890523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lastRenderedPageBreak/>
              <w:t>religion (%)</w:t>
            </w:r>
          </w:p>
        </w:tc>
        <w:tc>
          <w:tcPr>
            <w:tcW w:w="1260" w:type="dxa"/>
            <w:shd w:val="clear" w:color="auto" w:fill="FEFEFE"/>
            <w:tcMar>
              <w:top w:w="40" w:type="dxa"/>
              <w:left w:w="40" w:type="dxa"/>
              <w:bottom w:w="40" w:type="dxa"/>
              <w:right w:w="40" w:type="dxa"/>
            </w:tcMar>
            <w:vAlign w:val="bottom"/>
          </w:tcPr>
          <w:p w14:paraId="33ADF772" w14:textId="77777777" w:rsidR="00490068" w:rsidRDefault="00490068">
            <w:pPr>
              <w:widowControl w:val="0"/>
              <w:jc w:val="both"/>
              <w:rPr>
                <w:rFonts w:ascii="Times" w:eastAsia="Times" w:hAnsi="Times" w:cs="Times"/>
                <w:color w:val="000000"/>
                <w:sz w:val="24"/>
                <w:szCs w:val="24"/>
              </w:rPr>
            </w:pPr>
          </w:p>
        </w:tc>
        <w:tc>
          <w:tcPr>
            <w:tcW w:w="885" w:type="dxa"/>
            <w:shd w:val="clear" w:color="auto" w:fill="FEFEFE"/>
            <w:tcMar>
              <w:top w:w="40" w:type="dxa"/>
              <w:left w:w="40" w:type="dxa"/>
              <w:bottom w:w="40" w:type="dxa"/>
              <w:right w:w="40" w:type="dxa"/>
            </w:tcMar>
            <w:vAlign w:val="bottom"/>
          </w:tcPr>
          <w:p w14:paraId="33FA9B7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0.067</w:t>
            </w:r>
          </w:p>
        </w:tc>
        <w:tc>
          <w:tcPr>
            <w:tcW w:w="2745" w:type="dxa"/>
            <w:gridSpan w:val="2"/>
            <w:shd w:val="clear" w:color="auto" w:fill="FEFEFE"/>
            <w:tcMar>
              <w:top w:w="40" w:type="dxa"/>
              <w:left w:w="40" w:type="dxa"/>
              <w:bottom w:w="40" w:type="dxa"/>
              <w:right w:w="40" w:type="dxa"/>
            </w:tcMar>
            <w:vAlign w:val="bottom"/>
          </w:tcPr>
          <w:p w14:paraId="302C0AC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religion (%)</w:t>
            </w:r>
          </w:p>
        </w:tc>
        <w:tc>
          <w:tcPr>
            <w:tcW w:w="1185" w:type="dxa"/>
            <w:shd w:val="clear" w:color="auto" w:fill="FEFEFE"/>
            <w:tcMar>
              <w:top w:w="40" w:type="dxa"/>
              <w:left w:w="40" w:type="dxa"/>
              <w:bottom w:w="40" w:type="dxa"/>
              <w:right w:w="40" w:type="dxa"/>
            </w:tcMar>
            <w:vAlign w:val="bottom"/>
          </w:tcPr>
          <w:p w14:paraId="24A5BA73" w14:textId="77777777" w:rsidR="00490068" w:rsidRDefault="00490068">
            <w:pPr>
              <w:widowControl w:val="0"/>
              <w:jc w:val="both"/>
              <w:rPr>
                <w:rFonts w:ascii="Times" w:eastAsia="Times" w:hAnsi="Times" w:cs="Times"/>
                <w:color w:val="000000"/>
                <w:sz w:val="24"/>
                <w:szCs w:val="24"/>
              </w:rPr>
            </w:pPr>
          </w:p>
        </w:tc>
        <w:tc>
          <w:tcPr>
            <w:tcW w:w="870" w:type="dxa"/>
            <w:shd w:val="clear" w:color="auto" w:fill="FEFEFE"/>
            <w:tcMar>
              <w:top w:w="40" w:type="dxa"/>
              <w:left w:w="40" w:type="dxa"/>
              <w:bottom w:w="40" w:type="dxa"/>
              <w:right w:w="40" w:type="dxa"/>
            </w:tcMar>
            <w:vAlign w:val="bottom"/>
          </w:tcPr>
          <w:p w14:paraId="04EE9EE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0.822</w:t>
            </w:r>
          </w:p>
        </w:tc>
      </w:tr>
      <w:tr w:rsidR="00490068" w14:paraId="6F3152FB" w14:textId="77777777">
        <w:trPr>
          <w:trHeight w:val="120"/>
        </w:trPr>
        <w:tc>
          <w:tcPr>
            <w:tcW w:w="1410" w:type="dxa"/>
            <w:shd w:val="clear" w:color="auto" w:fill="C0C0C0"/>
            <w:tcMar>
              <w:top w:w="40" w:type="dxa"/>
              <w:left w:w="40" w:type="dxa"/>
              <w:bottom w:w="40" w:type="dxa"/>
              <w:right w:w="40" w:type="dxa"/>
            </w:tcMar>
            <w:vAlign w:val="bottom"/>
          </w:tcPr>
          <w:p w14:paraId="13EFD29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CHRISTIAN</w:t>
            </w:r>
          </w:p>
        </w:tc>
        <w:tc>
          <w:tcPr>
            <w:tcW w:w="1365" w:type="dxa"/>
            <w:shd w:val="clear" w:color="auto" w:fill="C0C0C0"/>
            <w:tcMar>
              <w:top w:w="40" w:type="dxa"/>
              <w:left w:w="40" w:type="dxa"/>
              <w:bottom w:w="40" w:type="dxa"/>
              <w:right w:w="40" w:type="dxa"/>
            </w:tcMar>
            <w:vAlign w:val="bottom"/>
          </w:tcPr>
          <w:p w14:paraId="726F9A2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311 (39.4)</w:t>
            </w:r>
          </w:p>
        </w:tc>
        <w:tc>
          <w:tcPr>
            <w:tcW w:w="1260" w:type="dxa"/>
            <w:shd w:val="clear" w:color="auto" w:fill="C0C0C0"/>
            <w:tcMar>
              <w:top w:w="40" w:type="dxa"/>
              <w:left w:w="40" w:type="dxa"/>
              <w:bottom w:w="40" w:type="dxa"/>
              <w:right w:w="40" w:type="dxa"/>
            </w:tcMar>
            <w:vAlign w:val="bottom"/>
          </w:tcPr>
          <w:p w14:paraId="3E7A21E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613 (36.2)</w:t>
            </w:r>
          </w:p>
        </w:tc>
        <w:tc>
          <w:tcPr>
            <w:tcW w:w="885" w:type="dxa"/>
            <w:shd w:val="clear" w:color="auto" w:fill="C0C0C0"/>
            <w:tcMar>
              <w:top w:w="40" w:type="dxa"/>
              <w:left w:w="40" w:type="dxa"/>
              <w:bottom w:w="40" w:type="dxa"/>
              <w:right w:w="40" w:type="dxa"/>
            </w:tcMar>
            <w:vAlign w:val="bottom"/>
          </w:tcPr>
          <w:p w14:paraId="6E72D934"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470394A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CHRISTIAN</w:t>
            </w:r>
          </w:p>
        </w:tc>
        <w:tc>
          <w:tcPr>
            <w:tcW w:w="1350" w:type="dxa"/>
            <w:shd w:val="clear" w:color="auto" w:fill="C0C0C0"/>
            <w:tcMar>
              <w:top w:w="40" w:type="dxa"/>
              <w:left w:w="40" w:type="dxa"/>
              <w:bottom w:w="40" w:type="dxa"/>
              <w:right w:w="40" w:type="dxa"/>
            </w:tcMar>
            <w:vAlign w:val="bottom"/>
          </w:tcPr>
          <w:p w14:paraId="6F69BE5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224 (38.6)</w:t>
            </w:r>
          </w:p>
        </w:tc>
        <w:tc>
          <w:tcPr>
            <w:tcW w:w="1185" w:type="dxa"/>
            <w:shd w:val="clear" w:color="auto" w:fill="C0C0C0"/>
            <w:tcMar>
              <w:top w:w="40" w:type="dxa"/>
              <w:left w:w="40" w:type="dxa"/>
              <w:bottom w:w="40" w:type="dxa"/>
              <w:right w:w="40" w:type="dxa"/>
            </w:tcMar>
            <w:vAlign w:val="bottom"/>
          </w:tcPr>
          <w:p w14:paraId="46B76E3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213 (36.9)</w:t>
            </w:r>
          </w:p>
        </w:tc>
        <w:tc>
          <w:tcPr>
            <w:tcW w:w="870" w:type="dxa"/>
            <w:shd w:val="clear" w:color="auto" w:fill="C0C0C0"/>
            <w:tcMar>
              <w:top w:w="40" w:type="dxa"/>
              <w:left w:w="40" w:type="dxa"/>
              <w:bottom w:w="40" w:type="dxa"/>
              <w:right w:w="40" w:type="dxa"/>
            </w:tcMar>
            <w:vAlign w:val="bottom"/>
          </w:tcPr>
          <w:p w14:paraId="060B00FB" w14:textId="77777777" w:rsidR="00490068" w:rsidRDefault="00490068">
            <w:pPr>
              <w:widowControl w:val="0"/>
              <w:jc w:val="both"/>
              <w:rPr>
                <w:rFonts w:ascii="Times" w:eastAsia="Times" w:hAnsi="Times" w:cs="Times"/>
                <w:color w:val="000000"/>
                <w:sz w:val="24"/>
                <w:szCs w:val="24"/>
              </w:rPr>
            </w:pPr>
          </w:p>
        </w:tc>
      </w:tr>
      <w:tr w:rsidR="00490068" w14:paraId="7AC77EEE" w14:textId="77777777">
        <w:trPr>
          <w:trHeight w:val="340"/>
        </w:trPr>
        <w:tc>
          <w:tcPr>
            <w:tcW w:w="1410" w:type="dxa"/>
            <w:shd w:val="clear" w:color="auto" w:fill="FEFEFE"/>
            <w:tcMar>
              <w:top w:w="40" w:type="dxa"/>
              <w:left w:w="40" w:type="dxa"/>
              <w:bottom w:w="40" w:type="dxa"/>
              <w:right w:w="40" w:type="dxa"/>
            </w:tcMar>
            <w:vAlign w:val="bottom"/>
          </w:tcPr>
          <w:p w14:paraId="5249510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OTHER</w:t>
            </w:r>
          </w:p>
        </w:tc>
        <w:tc>
          <w:tcPr>
            <w:tcW w:w="1365" w:type="dxa"/>
            <w:shd w:val="clear" w:color="auto" w:fill="FEFEFE"/>
            <w:tcMar>
              <w:top w:w="40" w:type="dxa"/>
              <w:left w:w="40" w:type="dxa"/>
              <w:bottom w:w="40" w:type="dxa"/>
              <w:right w:w="40" w:type="dxa"/>
            </w:tcMar>
            <w:vAlign w:val="bottom"/>
          </w:tcPr>
          <w:p w14:paraId="61B7794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115 (14.6)</w:t>
            </w:r>
          </w:p>
        </w:tc>
        <w:tc>
          <w:tcPr>
            <w:tcW w:w="1260" w:type="dxa"/>
            <w:shd w:val="clear" w:color="auto" w:fill="FEFEFE"/>
            <w:tcMar>
              <w:top w:w="40" w:type="dxa"/>
              <w:left w:w="40" w:type="dxa"/>
              <w:bottom w:w="40" w:type="dxa"/>
              <w:right w:w="40" w:type="dxa"/>
            </w:tcMar>
            <w:vAlign w:val="bottom"/>
          </w:tcPr>
          <w:p w14:paraId="56B36D0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218 (12.9)</w:t>
            </w:r>
          </w:p>
        </w:tc>
        <w:tc>
          <w:tcPr>
            <w:tcW w:w="885" w:type="dxa"/>
            <w:shd w:val="clear" w:color="auto" w:fill="FEFEFE"/>
            <w:tcMar>
              <w:top w:w="40" w:type="dxa"/>
              <w:left w:w="40" w:type="dxa"/>
              <w:bottom w:w="40" w:type="dxa"/>
              <w:right w:w="40" w:type="dxa"/>
            </w:tcMar>
            <w:vAlign w:val="bottom"/>
          </w:tcPr>
          <w:p w14:paraId="3C6BA600"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08CC27C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OTHER</w:t>
            </w:r>
          </w:p>
        </w:tc>
        <w:tc>
          <w:tcPr>
            <w:tcW w:w="1350" w:type="dxa"/>
            <w:shd w:val="clear" w:color="auto" w:fill="FEFEFE"/>
            <w:tcMar>
              <w:top w:w="40" w:type="dxa"/>
              <w:left w:w="40" w:type="dxa"/>
              <w:bottom w:w="40" w:type="dxa"/>
              <w:right w:w="40" w:type="dxa"/>
            </w:tcMar>
            <w:vAlign w:val="bottom"/>
          </w:tcPr>
          <w:p w14:paraId="1B1E54E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84 (14.5)</w:t>
            </w:r>
          </w:p>
        </w:tc>
        <w:tc>
          <w:tcPr>
            <w:tcW w:w="1185" w:type="dxa"/>
            <w:shd w:val="clear" w:color="auto" w:fill="FEFEFE"/>
            <w:tcMar>
              <w:top w:w="40" w:type="dxa"/>
              <w:left w:w="40" w:type="dxa"/>
              <w:bottom w:w="40" w:type="dxa"/>
              <w:right w:w="40" w:type="dxa"/>
            </w:tcMar>
            <w:vAlign w:val="bottom"/>
          </w:tcPr>
          <w:p w14:paraId="75AC25C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88 (15.2)</w:t>
            </w:r>
          </w:p>
        </w:tc>
        <w:tc>
          <w:tcPr>
            <w:tcW w:w="870" w:type="dxa"/>
            <w:shd w:val="clear" w:color="auto" w:fill="FEFEFE"/>
            <w:tcMar>
              <w:top w:w="40" w:type="dxa"/>
              <w:left w:w="40" w:type="dxa"/>
              <w:bottom w:w="40" w:type="dxa"/>
              <w:right w:w="40" w:type="dxa"/>
            </w:tcMar>
            <w:vAlign w:val="bottom"/>
          </w:tcPr>
          <w:p w14:paraId="6832AA98" w14:textId="77777777" w:rsidR="00490068" w:rsidRDefault="00490068">
            <w:pPr>
              <w:widowControl w:val="0"/>
              <w:jc w:val="both"/>
              <w:rPr>
                <w:rFonts w:ascii="Times" w:eastAsia="Times" w:hAnsi="Times" w:cs="Times"/>
                <w:color w:val="000000"/>
                <w:sz w:val="24"/>
                <w:szCs w:val="24"/>
              </w:rPr>
            </w:pPr>
          </w:p>
        </w:tc>
      </w:tr>
      <w:tr w:rsidR="00490068" w14:paraId="19B9D571" w14:textId="77777777">
        <w:trPr>
          <w:trHeight w:val="340"/>
        </w:trPr>
        <w:tc>
          <w:tcPr>
            <w:tcW w:w="1410" w:type="dxa"/>
            <w:shd w:val="clear" w:color="auto" w:fill="C0C0C0"/>
            <w:tcMar>
              <w:top w:w="40" w:type="dxa"/>
              <w:left w:w="40" w:type="dxa"/>
              <w:bottom w:w="40" w:type="dxa"/>
              <w:right w:w="40" w:type="dxa"/>
            </w:tcMar>
            <w:vAlign w:val="bottom"/>
          </w:tcPr>
          <w:p w14:paraId="525D580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UNKNOWN</w:t>
            </w:r>
          </w:p>
        </w:tc>
        <w:tc>
          <w:tcPr>
            <w:tcW w:w="1365" w:type="dxa"/>
            <w:shd w:val="clear" w:color="auto" w:fill="C0C0C0"/>
            <w:tcMar>
              <w:top w:w="40" w:type="dxa"/>
              <w:left w:w="40" w:type="dxa"/>
              <w:bottom w:w="40" w:type="dxa"/>
              <w:right w:w="40" w:type="dxa"/>
            </w:tcMar>
            <w:vAlign w:val="bottom"/>
          </w:tcPr>
          <w:p w14:paraId="6206462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363 (46.0)</w:t>
            </w:r>
          </w:p>
        </w:tc>
        <w:tc>
          <w:tcPr>
            <w:tcW w:w="1260" w:type="dxa"/>
            <w:shd w:val="clear" w:color="auto" w:fill="C0C0C0"/>
            <w:tcMar>
              <w:top w:w="40" w:type="dxa"/>
              <w:left w:w="40" w:type="dxa"/>
              <w:bottom w:w="40" w:type="dxa"/>
              <w:right w:w="40" w:type="dxa"/>
            </w:tcMar>
            <w:vAlign w:val="bottom"/>
          </w:tcPr>
          <w:p w14:paraId="25BD2E1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864 (51.0)</w:t>
            </w:r>
          </w:p>
        </w:tc>
        <w:tc>
          <w:tcPr>
            <w:tcW w:w="885" w:type="dxa"/>
            <w:shd w:val="clear" w:color="auto" w:fill="C0C0C0"/>
            <w:tcMar>
              <w:top w:w="40" w:type="dxa"/>
              <w:left w:w="40" w:type="dxa"/>
              <w:bottom w:w="40" w:type="dxa"/>
              <w:right w:w="40" w:type="dxa"/>
            </w:tcMar>
            <w:vAlign w:val="bottom"/>
          </w:tcPr>
          <w:p w14:paraId="659CFFFD"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5315877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UNKNOWN</w:t>
            </w:r>
          </w:p>
        </w:tc>
        <w:tc>
          <w:tcPr>
            <w:tcW w:w="1350" w:type="dxa"/>
            <w:shd w:val="clear" w:color="auto" w:fill="C0C0C0"/>
            <w:tcMar>
              <w:top w:w="40" w:type="dxa"/>
              <w:left w:w="40" w:type="dxa"/>
              <w:bottom w:w="40" w:type="dxa"/>
              <w:right w:w="40" w:type="dxa"/>
            </w:tcMar>
            <w:vAlign w:val="bottom"/>
          </w:tcPr>
          <w:p w14:paraId="7BFBCCE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273 (47.0)</w:t>
            </w:r>
          </w:p>
        </w:tc>
        <w:tc>
          <w:tcPr>
            <w:tcW w:w="1185" w:type="dxa"/>
            <w:shd w:val="clear" w:color="auto" w:fill="C0C0C0"/>
            <w:tcMar>
              <w:top w:w="40" w:type="dxa"/>
              <w:left w:w="40" w:type="dxa"/>
              <w:bottom w:w="40" w:type="dxa"/>
              <w:right w:w="40" w:type="dxa"/>
            </w:tcMar>
            <w:vAlign w:val="bottom"/>
          </w:tcPr>
          <w:p w14:paraId="05F0BBD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277 (47.9)</w:t>
            </w:r>
          </w:p>
        </w:tc>
        <w:tc>
          <w:tcPr>
            <w:tcW w:w="870" w:type="dxa"/>
            <w:shd w:val="clear" w:color="auto" w:fill="C0C0C0"/>
            <w:tcMar>
              <w:top w:w="40" w:type="dxa"/>
              <w:left w:w="40" w:type="dxa"/>
              <w:bottom w:w="40" w:type="dxa"/>
              <w:right w:w="40" w:type="dxa"/>
            </w:tcMar>
            <w:vAlign w:val="bottom"/>
          </w:tcPr>
          <w:p w14:paraId="7F63261B" w14:textId="77777777" w:rsidR="00490068" w:rsidRDefault="00490068">
            <w:pPr>
              <w:widowControl w:val="0"/>
              <w:jc w:val="both"/>
              <w:rPr>
                <w:rFonts w:ascii="Times" w:eastAsia="Times" w:hAnsi="Times" w:cs="Times"/>
                <w:color w:val="000000"/>
                <w:sz w:val="24"/>
                <w:szCs w:val="24"/>
              </w:rPr>
            </w:pPr>
          </w:p>
        </w:tc>
      </w:tr>
      <w:tr w:rsidR="00490068" w14:paraId="606348A6" w14:textId="77777777">
        <w:trPr>
          <w:trHeight w:val="340"/>
        </w:trPr>
        <w:tc>
          <w:tcPr>
            <w:tcW w:w="2775" w:type="dxa"/>
            <w:gridSpan w:val="2"/>
            <w:shd w:val="clear" w:color="auto" w:fill="FEFEFE"/>
            <w:tcMar>
              <w:top w:w="40" w:type="dxa"/>
              <w:left w:w="40" w:type="dxa"/>
              <w:bottom w:w="40" w:type="dxa"/>
              <w:right w:w="40" w:type="dxa"/>
            </w:tcMar>
            <w:vAlign w:val="bottom"/>
          </w:tcPr>
          <w:p w14:paraId="093E1EC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admission_type (%)</w:t>
            </w:r>
          </w:p>
        </w:tc>
        <w:tc>
          <w:tcPr>
            <w:tcW w:w="1260" w:type="dxa"/>
            <w:shd w:val="clear" w:color="auto" w:fill="FEFEFE"/>
            <w:tcMar>
              <w:top w:w="40" w:type="dxa"/>
              <w:left w:w="40" w:type="dxa"/>
              <w:bottom w:w="40" w:type="dxa"/>
              <w:right w:w="40" w:type="dxa"/>
            </w:tcMar>
            <w:vAlign w:val="bottom"/>
          </w:tcPr>
          <w:p w14:paraId="2F3074A4" w14:textId="77777777" w:rsidR="00490068" w:rsidRDefault="00490068">
            <w:pPr>
              <w:widowControl w:val="0"/>
              <w:jc w:val="both"/>
              <w:rPr>
                <w:rFonts w:ascii="Times" w:eastAsia="Times" w:hAnsi="Times" w:cs="Times"/>
                <w:color w:val="000000"/>
                <w:sz w:val="24"/>
                <w:szCs w:val="24"/>
              </w:rPr>
            </w:pPr>
          </w:p>
        </w:tc>
        <w:tc>
          <w:tcPr>
            <w:tcW w:w="885" w:type="dxa"/>
            <w:shd w:val="clear" w:color="auto" w:fill="FEFEFE"/>
            <w:tcMar>
              <w:top w:w="40" w:type="dxa"/>
              <w:left w:w="40" w:type="dxa"/>
              <w:bottom w:w="40" w:type="dxa"/>
              <w:right w:w="40" w:type="dxa"/>
            </w:tcMar>
            <w:vAlign w:val="bottom"/>
          </w:tcPr>
          <w:p w14:paraId="70F78D1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0.003</w:t>
            </w:r>
          </w:p>
        </w:tc>
        <w:tc>
          <w:tcPr>
            <w:tcW w:w="2745" w:type="dxa"/>
            <w:gridSpan w:val="2"/>
            <w:shd w:val="clear" w:color="auto" w:fill="FEFEFE"/>
            <w:tcMar>
              <w:top w:w="40" w:type="dxa"/>
              <w:left w:w="40" w:type="dxa"/>
              <w:bottom w:w="40" w:type="dxa"/>
              <w:right w:w="40" w:type="dxa"/>
            </w:tcMar>
            <w:vAlign w:val="bottom"/>
          </w:tcPr>
          <w:p w14:paraId="63EBCF0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admission_type (%)</w:t>
            </w:r>
          </w:p>
        </w:tc>
        <w:tc>
          <w:tcPr>
            <w:tcW w:w="1185" w:type="dxa"/>
            <w:shd w:val="clear" w:color="auto" w:fill="FEFEFE"/>
            <w:tcMar>
              <w:top w:w="40" w:type="dxa"/>
              <w:left w:w="40" w:type="dxa"/>
              <w:bottom w:w="40" w:type="dxa"/>
              <w:right w:w="40" w:type="dxa"/>
            </w:tcMar>
            <w:vAlign w:val="bottom"/>
          </w:tcPr>
          <w:p w14:paraId="6872BB3A" w14:textId="77777777" w:rsidR="00490068" w:rsidRDefault="00490068">
            <w:pPr>
              <w:widowControl w:val="0"/>
              <w:jc w:val="both"/>
              <w:rPr>
                <w:rFonts w:ascii="Times" w:eastAsia="Times" w:hAnsi="Times" w:cs="Times"/>
                <w:color w:val="000000"/>
                <w:sz w:val="24"/>
                <w:szCs w:val="24"/>
              </w:rPr>
            </w:pPr>
          </w:p>
        </w:tc>
        <w:tc>
          <w:tcPr>
            <w:tcW w:w="870" w:type="dxa"/>
            <w:shd w:val="clear" w:color="auto" w:fill="FEFEFE"/>
            <w:tcMar>
              <w:top w:w="40" w:type="dxa"/>
              <w:left w:w="40" w:type="dxa"/>
              <w:bottom w:w="40" w:type="dxa"/>
              <w:right w:w="40" w:type="dxa"/>
            </w:tcMar>
            <w:vAlign w:val="bottom"/>
          </w:tcPr>
          <w:p w14:paraId="14857EE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0.948</w:t>
            </w:r>
          </w:p>
        </w:tc>
      </w:tr>
      <w:tr w:rsidR="00490068" w14:paraId="2DE2C1E4" w14:textId="77777777">
        <w:trPr>
          <w:trHeight w:val="340"/>
        </w:trPr>
        <w:tc>
          <w:tcPr>
            <w:tcW w:w="1410" w:type="dxa"/>
            <w:shd w:val="clear" w:color="auto" w:fill="C0C0C0"/>
            <w:tcMar>
              <w:top w:w="40" w:type="dxa"/>
              <w:left w:w="40" w:type="dxa"/>
              <w:bottom w:w="40" w:type="dxa"/>
              <w:right w:w="40" w:type="dxa"/>
            </w:tcMar>
            <w:vAlign w:val="bottom"/>
          </w:tcPr>
          <w:p w14:paraId="5BE7007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ELECTIVE</w:t>
            </w:r>
          </w:p>
        </w:tc>
        <w:tc>
          <w:tcPr>
            <w:tcW w:w="1365" w:type="dxa"/>
            <w:shd w:val="clear" w:color="auto" w:fill="C0C0C0"/>
            <w:tcMar>
              <w:top w:w="40" w:type="dxa"/>
              <w:left w:w="40" w:type="dxa"/>
              <w:bottom w:w="40" w:type="dxa"/>
              <w:right w:w="40" w:type="dxa"/>
            </w:tcMar>
            <w:vAlign w:val="bottom"/>
          </w:tcPr>
          <w:p w14:paraId="480AA2B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 ( 0.6)</w:t>
            </w:r>
          </w:p>
        </w:tc>
        <w:tc>
          <w:tcPr>
            <w:tcW w:w="1260" w:type="dxa"/>
            <w:shd w:val="clear" w:color="auto" w:fill="C0C0C0"/>
            <w:tcMar>
              <w:top w:w="40" w:type="dxa"/>
              <w:left w:w="40" w:type="dxa"/>
              <w:bottom w:w="40" w:type="dxa"/>
              <w:right w:w="40" w:type="dxa"/>
            </w:tcMar>
            <w:vAlign w:val="bottom"/>
          </w:tcPr>
          <w:p w14:paraId="5B11F2A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43 ( 2.5)</w:t>
            </w:r>
          </w:p>
        </w:tc>
        <w:tc>
          <w:tcPr>
            <w:tcW w:w="885" w:type="dxa"/>
            <w:shd w:val="clear" w:color="auto" w:fill="C0C0C0"/>
            <w:tcMar>
              <w:top w:w="40" w:type="dxa"/>
              <w:left w:w="40" w:type="dxa"/>
              <w:bottom w:w="40" w:type="dxa"/>
              <w:right w:w="40" w:type="dxa"/>
            </w:tcMar>
            <w:vAlign w:val="bottom"/>
          </w:tcPr>
          <w:p w14:paraId="5A967071"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58648A5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ELECTIVE</w:t>
            </w:r>
          </w:p>
        </w:tc>
        <w:tc>
          <w:tcPr>
            <w:tcW w:w="1350" w:type="dxa"/>
            <w:shd w:val="clear" w:color="auto" w:fill="C0C0C0"/>
            <w:tcMar>
              <w:top w:w="40" w:type="dxa"/>
              <w:left w:w="40" w:type="dxa"/>
              <w:bottom w:w="40" w:type="dxa"/>
              <w:right w:w="40" w:type="dxa"/>
            </w:tcMar>
            <w:vAlign w:val="bottom"/>
          </w:tcPr>
          <w:p w14:paraId="241C565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 ( 0.9)</w:t>
            </w:r>
          </w:p>
        </w:tc>
        <w:tc>
          <w:tcPr>
            <w:tcW w:w="1185" w:type="dxa"/>
            <w:shd w:val="clear" w:color="auto" w:fill="C0C0C0"/>
            <w:tcMar>
              <w:top w:w="40" w:type="dxa"/>
              <w:left w:w="40" w:type="dxa"/>
              <w:bottom w:w="40" w:type="dxa"/>
              <w:right w:w="40" w:type="dxa"/>
            </w:tcMar>
            <w:vAlign w:val="bottom"/>
          </w:tcPr>
          <w:p w14:paraId="6E2A2C6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 ( 0.7)</w:t>
            </w:r>
          </w:p>
        </w:tc>
        <w:tc>
          <w:tcPr>
            <w:tcW w:w="870" w:type="dxa"/>
            <w:shd w:val="clear" w:color="auto" w:fill="C0C0C0"/>
            <w:tcMar>
              <w:top w:w="40" w:type="dxa"/>
              <w:left w:w="40" w:type="dxa"/>
              <w:bottom w:w="40" w:type="dxa"/>
              <w:right w:w="40" w:type="dxa"/>
            </w:tcMar>
            <w:vAlign w:val="bottom"/>
          </w:tcPr>
          <w:p w14:paraId="62F6B74C" w14:textId="77777777" w:rsidR="00490068" w:rsidRDefault="00490068">
            <w:pPr>
              <w:widowControl w:val="0"/>
              <w:jc w:val="both"/>
              <w:rPr>
                <w:rFonts w:ascii="Times" w:eastAsia="Times" w:hAnsi="Times" w:cs="Times"/>
                <w:color w:val="000000"/>
                <w:sz w:val="24"/>
                <w:szCs w:val="24"/>
              </w:rPr>
            </w:pPr>
          </w:p>
        </w:tc>
      </w:tr>
      <w:tr w:rsidR="00490068" w14:paraId="32CDF0C2" w14:textId="77777777">
        <w:trPr>
          <w:trHeight w:val="340"/>
        </w:trPr>
        <w:tc>
          <w:tcPr>
            <w:tcW w:w="1410" w:type="dxa"/>
            <w:shd w:val="clear" w:color="auto" w:fill="FEFEFE"/>
            <w:tcMar>
              <w:top w:w="40" w:type="dxa"/>
              <w:left w:w="40" w:type="dxa"/>
              <w:bottom w:w="40" w:type="dxa"/>
              <w:right w:w="40" w:type="dxa"/>
            </w:tcMar>
            <w:vAlign w:val="bottom"/>
          </w:tcPr>
          <w:p w14:paraId="6F35152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EMERGENCY</w:t>
            </w:r>
          </w:p>
        </w:tc>
        <w:tc>
          <w:tcPr>
            <w:tcW w:w="1365" w:type="dxa"/>
            <w:shd w:val="clear" w:color="auto" w:fill="FEFEFE"/>
            <w:tcMar>
              <w:top w:w="40" w:type="dxa"/>
              <w:left w:w="40" w:type="dxa"/>
              <w:bottom w:w="40" w:type="dxa"/>
              <w:right w:w="40" w:type="dxa"/>
            </w:tcMar>
            <w:vAlign w:val="bottom"/>
          </w:tcPr>
          <w:p w14:paraId="6279646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771 (97.7)</w:t>
            </w:r>
          </w:p>
        </w:tc>
        <w:tc>
          <w:tcPr>
            <w:tcW w:w="1260" w:type="dxa"/>
            <w:shd w:val="clear" w:color="auto" w:fill="FEFEFE"/>
            <w:tcMar>
              <w:top w:w="40" w:type="dxa"/>
              <w:left w:w="40" w:type="dxa"/>
              <w:bottom w:w="40" w:type="dxa"/>
              <w:right w:w="40" w:type="dxa"/>
            </w:tcMar>
            <w:vAlign w:val="bottom"/>
          </w:tcPr>
          <w:p w14:paraId="660D277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1634 (96.4)</w:t>
            </w:r>
          </w:p>
        </w:tc>
        <w:tc>
          <w:tcPr>
            <w:tcW w:w="885" w:type="dxa"/>
            <w:shd w:val="clear" w:color="auto" w:fill="FEFEFE"/>
            <w:tcMar>
              <w:top w:w="40" w:type="dxa"/>
              <w:left w:w="40" w:type="dxa"/>
              <w:bottom w:w="40" w:type="dxa"/>
              <w:right w:w="40" w:type="dxa"/>
            </w:tcMar>
            <w:vAlign w:val="bottom"/>
          </w:tcPr>
          <w:p w14:paraId="21B009F3"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797A839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EMERGENCY</w:t>
            </w:r>
          </w:p>
        </w:tc>
        <w:tc>
          <w:tcPr>
            <w:tcW w:w="1350" w:type="dxa"/>
            <w:shd w:val="clear" w:color="auto" w:fill="FEFEFE"/>
            <w:tcMar>
              <w:top w:w="40" w:type="dxa"/>
              <w:left w:w="40" w:type="dxa"/>
              <w:bottom w:w="40" w:type="dxa"/>
              <w:right w:w="40" w:type="dxa"/>
            </w:tcMar>
            <w:vAlign w:val="bottom"/>
          </w:tcPr>
          <w:p w14:paraId="6C165F2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568 (97.8)</w:t>
            </w:r>
          </w:p>
        </w:tc>
        <w:tc>
          <w:tcPr>
            <w:tcW w:w="1185" w:type="dxa"/>
            <w:shd w:val="clear" w:color="auto" w:fill="FEFEFE"/>
            <w:tcMar>
              <w:top w:w="40" w:type="dxa"/>
              <w:left w:w="40" w:type="dxa"/>
              <w:bottom w:w="40" w:type="dxa"/>
              <w:right w:w="40" w:type="dxa"/>
            </w:tcMar>
            <w:vAlign w:val="bottom"/>
          </w:tcPr>
          <w:p w14:paraId="314CBF8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566 (97.9)</w:t>
            </w:r>
          </w:p>
        </w:tc>
        <w:tc>
          <w:tcPr>
            <w:tcW w:w="870" w:type="dxa"/>
            <w:shd w:val="clear" w:color="auto" w:fill="FEFEFE"/>
            <w:tcMar>
              <w:top w:w="40" w:type="dxa"/>
              <w:left w:w="40" w:type="dxa"/>
              <w:bottom w:w="40" w:type="dxa"/>
              <w:right w:w="40" w:type="dxa"/>
            </w:tcMar>
            <w:vAlign w:val="bottom"/>
          </w:tcPr>
          <w:p w14:paraId="685C2A41" w14:textId="77777777" w:rsidR="00490068" w:rsidRDefault="00490068">
            <w:pPr>
              <w:widowControl w:val="0"/>
              <w:jc w:val="both"/>
              <w:rPr>
                <w:rFonts w:ascii="Times" w:eastAsia="Times" w:hAnsi="Times" w:cs="Times"/>
                <w:color w:val="000000"/>
                <w:sz w:val="24"/>
                <w:szCs w:val="24"/>
              </w:rPr>
            </w:pPr>
          </w:p>
        </w:tc>
      </w:tr>
      <w:tr w:rsidR="00490068" w14:paraId="08BFCA2C" w14:textId="77777777">
        <w:trPr>
          <w:trHeight w:val="340"/>
        </w:trPr>
        <w:tc>
          <w:tcPr>
            <w:tcW w:w="1410" w:type="dxa"/>
            <w:shd w:val="clear" w:color="auto" w:fill="C0C0C0"/>
            <w:tcMar>
              <w:top w:w="40" w:type="dxa"/>
              <w:left w:w="40" w:type="dxa"/>
              <w:bottom w:w="40" w:type="dxa"/>
              <w:right w:w="40" w:type="dxa"/>
            </w:tcMar>
            <w:vAlign w:val="bottom"/>
          </w:tcPr>
          <w:p w14:paraId="219A009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URGENT</w:t>
            </w:r>
          </w:p>
        </w:tc>
        <w:tc>
          <w:tcPr>
            <w:tcW w:w="1365" w:type="dxa"/>
            <w:shd w:val="clear" w:color="auto" w:fill="C0C0C0"/>
            <w:tcMar>
              <w:top w:w="40" w:type="dxa"/>
              <w:left w:w="40" w:type="dxa"/>
              <w:bottom w:w="40" w:type="dxa"/>
              <w:right w:w="40" w:type="dxa"/>
            </w:tcMar>
            <w:vAlign w:val="bottom"/>
          </w:tcPr>
          <w:p w14:paraId="2C1590F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13 ( 1.6)</w:t>
            </w:r>
          </w:p>
        </w:tc>
        <w:tc>
          <w:tcPr>
            <w:tcW w:w="1260" w:type="dxa"/>
            <w:shd w:val="clear" w:color="auto" w:fill="C0C0C0"/>
            <w:tcMar>
              <w:top w:w="40" w:type="dxa"/>
              <w:left w:w="40" w:type="dxa"/>
              <w:bottom w:w="40" w:type="dxa"/>
              <w:right w:w="40" w:type="dxa"/>
            </w:tcMar>
            <w:vAlign w:val="bottom"/>
          </w:tcPr>
          <w:p w14:paraId="526689E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 ( 1.1)</w:t>
            </w:r>
          </w:p>
        </w:tc>
        <w:tc>
          <w:tcPr>
            <w:tcW w:w="885" w:type="dxa"/>
            <w:shd w:val="clear" w:color="auto" w:fill="C0C0C0"/>
            <w:tcMar>
              <w:top w:w="40" w:type="dxa"/>
              <w:left w:w="40" w:type="dxa"/>
              <w:bottom w:w="40" w:type="dxa"/>
              <w:right w:w="40" w:type="dxa"/>
            </w:tcMar>
            <w:vAlign w:val="bottom"/>
          </w:tcPr>
          <w:p w14:paraId="42C62629"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46B2BD4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URGENT</w:t>
            </w:r>
          </w:p>
        </w:tc>
        <w:tc>
          <w:tcPr>
            <w:tcW w:w="1350" w:type="dxa"/>
            <w:shd w:val="clear" w:color="auto" w:fill="C0C0C0"/>
            <w:tcMar>
              <w:top w:w="40" w:type="dxa"/>
              <w:left w:w="40" w:type="dxa"/>
              <w:bottom w:w="40" w:type="dxa"/>
              <w:right w:w="40" w:type="dxa"/>
            </w:tcMar>
            <w:vAlign w:val="bottom"/>
          </w:tcPr>
          <w:p w14:paraId="5214F49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 ( 1.4)</w:t>
            </w:r>
          </w:p>
        </w:tc>
        <w:tc>
          <w:tcPr>
            <w:tcW w:w="1185" w:type="dxa"/>
            <w:shd w:val="clear" w:color="auto" w:fill="C0C0C0"/>
            <w:tcMar>
              <w:top w:w="40" w:type="dxa"/>
              <w:left w:w="40" w:type="dxa"/>
              <w:bottom w:w="40" w:type="dxa"/>
              <w:right w:w="40" w:type="dxa"/>
            </w:tcMar>
            <w:vAlign w:val="bottom"/>
          </w:tcPr>
          <w:p w14:paraId="08F8E30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 ( 1.4)</w:t>
            </w:r>
          </w:p>
        </w:tc>
        <w:tc>
          <w:tcPr>
            <w:tcW w:w="870" w:type="dxa"/>
            <w:shd w:val="clear" w:color="auto" w:fill="C0C0C0"/>
            <w:tcMar>
              <w:top w:w="40" w:type="dxa"/>
              <w:left w:w="40" w:type="dxa"/>
              <w:bottom w:w="40" w:type="dxa"/>
              <w:right w:w="40" w:type="dxa"/>
            </w:tcMar>
            <w:vAlign w:val="bottom"/>
          </w:tcPr>
          <w:p w14:paraId="4F299180" w14:textId="77777777" w:rsidR="00490068" w:rsidRDefault="00490068">
            <w:pPr>
              <w:widowControl w:val="0"/>
              <w:jc w:val="both"/>
              <w:rPr>
                <w:rFonts w:ascii="Times" w:eastAsia="Times" w:hAnsi="Times" w:cs="Times"/>
                <w:color w:val="000000"/>
                <w:sz w:val="24"/>
                <w:szCs w:val="24"/>
              </w:rPr>
            </w:pPr>
          </w:p>
        </w:tc>
      </w:tr>
      <w:tr w:rsidR="00490068" w14:paraId="73DF1A21" w14:textId="77777777">
        <w:trPr>
          <w:trHeight w:val="340"/>
        </w:trPr>
        <w:tc>
          <w:tcPr>
            <w:tcW w:w="1410" w:type="dxa"/>
            <w:shd w:val="clear" w:color="auto" w:fill="FEFEFE"/>
            <w:tcMar>
              <w:top w:w="40" w:type="dxa"/>
              <w:left w:w="40" w:type="dxa"/>
              <w:bottom w:w="40" w:type="dxa"/>
              <w:right w:w="40" w:type="dxa"/>
            </w:tcMar>
            <w:vAlign w:val="bottom"/>
          </w:tcPr>
          <w:p w14:paraId="40BBB85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surg = 1 (%)</w:t>
            </w:r>
          </w:p>
        </w:tc>
        <w:tc>
          <w:tcPr>
            <w:tcW w:w="1365" w:type="dxa"/>
            <w:shd w:val="clear" w:color="auto" w:fill="FEFEFE"/>
            <w:tcMar>
              <w:top w:w="40" w:type="dxa"/>
              <w:left w:w="40" w:type="dxa"/>
              <w:bottom w:w="40" w:type="dxa"/>
              <w:right w:w="40" w:type="dxa"/>
            </w:tcMar>
            <w:vAlign w:val="bottom"/>
          </w:tcPr>
          <w:p w14:paraId="7C9B26C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208 (26.4)</w:t>
            </w:r>
          </w:p>
        </w:tc>
        <w:tc>
          <w:tcPr>
            <w:tcW w:w="1260" w:type="dxa"/>
            <w:shd w:val="clear" w:color="auto" w:fill="FEFEFE"/>
            <w:tcMar>
              <w:top w:w="40" w:type="dxa"/>
              <w:left w:w="40" w:type="dxa"/>
              <w:bottom w:w="40" w:type="dxa"/>
              <w:right w:w="40" w:type="dxa"/>
            </w:tcMar>
            <w:vAlign w:val="bottom"/>
          </w:tcPr>
          <w:p w14:paraId="672BD6A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350 (20.6)</w:t>
            </w:r>
          </w:p>
        </w:tc>
        <w:tc>
          <w:tcPr>
            <w:tcW w:w="885" w:type="dxa"/>
            <w:shd w:val="clear" w:color="auto" w:fill="FEFEFE"/>
            <w:tcMar>
              <w:top w:w="40" w:type="dxa"/>
              <w:left w:w="40" w:type="dxa"/>
              <w:bottom w:w="40" w:type="dxa"/>
              <w:right w:w="40" w:type="dxa"/>
            </w:tcMar>
            <w:vAlign w:val="bottom"/>
          </w:tcPr>
          <w:p w14:paraId="17D73C7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0.002</w:t>
            </w:r>
          </w:p>
        </w:tc>
        <w:tc>
          <w:tcPr>
            <w:tcW w:w="1395" w:type="dxa"/>
            <w:shd w:val="clear" w:color="auto" w:fill="FEFEFE"/>
            <w:tcMar>
              <w:top w:w="40" w:type="dxa"/>
              <w:left w:w="40" w:type="dxa"/>
              <w:bottom w:w="40" w:type="dxa"/>
              <w:right w:w="40" w:type="dxa"/>
            </w:tcMar>
            <w:vAlign w:val="bottom"/>
          </w:tcPr>
          <w:p w14:paraId="3737224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surg = 1 (%)</w:t>
            </w:r>
          </w:p>
        </w:tc>
        <w:tc>
          <w:tcPr>
            <w:tcW w:w="1350" w:type="dxa"/>
            <w:shd w:val="clear" w:color="auto" w:fill="FEFEFE"/>
            <w:tcMar>
              <w:top w:w="40" w:type="dxa"/>
              <w:left w:w="40" w:type="dxa"/>
              <w:bottom w:w="40" w:type="dxa"/>
              <w:right w:w="40" w:type="dxa"/>
            </w:tcMar>
            <w:vAlign w:val="bottom"/>
          </w:tcPr>
          <w:p w14:paraId="592AEC7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137 (23.6)</w:t>
            </w:r>
          </w:p>
        </w:tc>
        <w:tc>
          <w:tcPr>
            <w:tcW w:w="1185" w:type="dxa"/>
            <w:shd w:val="clear" w:color="auto" w:fill="FEFEFE"/>
            <w:tcMar>
              <w:top w:w="40" w:type="dxa"/>
              <w:left w:w="40" w:type="dxa"/>
              <w:bottom w:w="40" w:type="dxa"/>
              <w:right w:w="40" w:type="dxa"/>
            </w:tcMar>
            <w:vAlign w:val="bottom"/>
          </w:tcPr>
          <w:p w14:paraId="5EBE4F9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141 (24.4)</w:t>
            </w:r>
          </w:p>
        </w:tc>
        <w:tc>
          <w:tcPr>
            <w:tcW w:w="870" w:type="dxa"/>
            <w:shd w:val="clear" w:color="auto" w:fill="FEFEFE"/>
            <w:tcMar>
              <w:top w:w="40" w:type="dxa"/>
              <w:left w:w="40" w:type="dxa"/>
              <w:bottom w:w="40" w:type="dxa"/>
              <w:right w:w="40" w:type="dxa"/>
            </w:tcMar>
            <w:vAlign w:val="bottom"/>
          </w:tcPr>
          <w:p w14:paraId="45FF72A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0.798</w:t>
            </w:r>
          </w:p>
        </w:tc>
      </w:tr>
      <w:tr w:rsidR="00490068" w14:paraId="3AD2B3CF" w14:textId="77777777">
        <w:trPr>
          <w:trHeight w:val="600"/>
        </w:trPr>
        <w:tc>
          <w:tcPr>
            <w:tcW w:w="1410" w:type="dxa"/>
            <w:shd w:val="clear" w:color="auto" w:fill="C0C0C0"/>
            <w:tcMar>
              <w:top w:w="40" w:type="dxa"/>
              <w:left w:w="40" w:type="dxa"/>
              <w:bottom w:w="40" w:type="dxa"/>
              <w:right w:w="40" w:type="dxa"/>
            </w:tcMar>
            <w:vAlign w:val="bottom"/>
          </w:tcPr>
          <w:p w14:paraId="50FA688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has_chronic_lung_conditions = 1 (%)</w:t>
            </w:r>
          </w:p>
        </w:tc>
        <w:tc>
          <w:tcPr>
            <w:tcW w:w="1365" w:type="dxa"/>
            <w:shd w:val="clear" w:color="auto" w:fill="C0C0C0"/>
            <w:tcMar>
              <w:top w:w="40" w:type="dxa"/>
              <w:left w:w="40" w:type="dxa"/>
              <w:bottom w:w="40" w:type="dxa"/>
              <w:right w:w="40" w:type="dxa"/>
            </w:tcMar>
            <w:vAlign w:val="bottom"/>
          </w:tcPr>
          <w:p w14:paraId="3189360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122 (15.5)</w:t>
            </w:r>
          </w:p>
        </w:tc>
        <w:tc>
          <w:tcPr>
            <w:tcW w:w="1260" w:type="dxa"/>
            <w:shd w:val="clear" w:color="auto" w:fill="C0C0C0"/>
            <w:tcMar>
              <w:top w:w="40" w:type="dxa"/>
              <w:left w:w="40" w:type="dxa"/>
              <w:bottom w:w="40" w:type="dxa"/>
              <w:right w:w="40" w:type="dxa"/>
            </w:tcMar>
            <w:vAlign w:val="bottom"/>
          </w:tcPr>
          <w:p w14:paraId="77EB41D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180 (10.6)</w:t>
            </w:r>
          </w:p>
        </w:tc>
        <w:tc>
          <w:tcPr>
            <w:tcW w:w="885" w:type="dxa"/>
            <w:shd w:val="clear" w:color="auto" w:fill="C0C0C0"/>
            <w:tcMar>
              <w:top w:w="40" w:type="dxa"/>
              <w:left w:w="40" w:type="dxa"/>
              <w:bottom w:w="40" w:type="dxa"/>
              <w:right w:w="40" w:type="dxa"/>
            </w:tcMar>
            <w:vAlign w:val="bottom"/>
          </w:tcPr>
          <w:p w14:paraId="174B0E3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0.001</w:t>
            </w:r>
          </w:p>
        </w:tc>
        <w:tc>
          <w:tcPr>
            <w:tcW w:w="1395" w:type="dxa"/>
            <w:shd w:val="clear" w:color="auto" w:fill="C0C0C0"/>
            <w:tcMar>
              <w:top w:w="40" w:type="dxa"/>
              <w:left w:w="40" w:type="dxa"/>
              <w:bottom w:w="40" w:type="dxa"/>
              <w:right w:w="40" w:type="dxa"/>
            </w:tcMar>
            <w:vAlign w:val="bottom"/>
          </w:tcPr>
          <w:p w14:paraId="356CED6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has_chronic_lung_conditions = 1 (%)</w:t>
            </w:r>
          </w:p>
        </w:tc>
        <w:tc>
          <w:tcPr>
            <w:tcW w:w="1350" w:type="dxa"/>
            <w:shd w:val="clear" w:color="auto" w:fill="C0C0C0"/>
            <w:tcMar>
              <w:top w:w="40" w:type="dxa"/>
              <w:left w:w="40" w:type="dxa"/>
              <w:bottom w:w="40" w:type="dxa"/>
              <w:right w:w="40" w:type="dxa"/>
            </w:tcMar>
            <w:vAlign w:val="bottom"/>
          </w:tcPr>
          <w:p w14:paraId="2EDB922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81 (13.9)</w:t>
            </w:r>
          </w:p>
        </w:tc>
        <w:tc>
          <w:tcPr>
            <w:tcW w:w="1185" w:type="dxa"/>
            <w:shd w:val="clear" w:color="auto" w:fill="C0C0C0"/>
            <w:tcMar>
              <w:top w:w="40" w:type="dxa"/>
              <w:left w:w="40" w:type="dxa"/>
              <w:bottom w:w="40" w:type="dxa"/>
              <w:right w:w="40" w:type="dxa"/>
            </w:tcMar>
            <w:vAlign w:val="bottom"/>
          </w:tcPr>
          <w:p w14:paraId="3883D6C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90 (15.6)</w:t>
            </w:r>
          </w:p>
        </w:tc>
        <w:tc>
          <w:tcPr>
            <w:tcW w:w="870" w:type="dxa"/>
            <w:shd w:val="clear" w:color="auto" w:fill="C0C0C0"/>
            <w:tcMar>
              <w:top w:w="40" w:type="dxa"/>
              <w:left w:w="40" w:type="dxa"/>
              <w:bottom w:w="40" w:type="dxa"/>
              <w:right w:w="40" w:type="dxa"/>
            </w:tcMar>
            <w:vAlign w:val="bottom"/>
          </w:tcPr>
          <w:p w14:paraId="34D3C25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0.484</w:t>
            </w:r>
          </w:p>
        </w:tc>
      </w:tr>
      <w:tr w:rsidR="00490068" w14:paraId="425C5103" w14:textId="77777777">
        <w:trPr>
          <w:trHeight w:val="600"/>
        </w:trPr>
        <w:tc>
          <w:tcPr>
            <w:tcW w:w="1410" w:type="dxa"/>
            <w:shd w:val="clear" w:color="auto" w:fill="FEFEFE"/>
            <w:tcMar>
              <w:top w:w="40" w:type="dxa"/>
              <w:left w:w="40" w:type="dxa"/>
              <w:bottom w:w="40" w:type="dxa"/>
              <w:right w:w="40" w:type="dxa"/>
            </w:tcMar>
            <w:vAlign w:val="bottom"/>
          </w:tcPr>
          <w:p w14:paraId="4048D4E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has_chronic_heart_problems = 1 (%)</w:t>
            </w:r>
          </w:p>
        </w:tc>
        <w:tc>
          <w:tcPr>
            <w:tcW w:w="1365" w:type="dxa"/>
            <w:shd w:val="clear" w:color="auto" w:fill="FEFEFE"/>
            <w:tcMar>
              <w:top w:w="40" w:type="dxa"/>
              <w:left w:w="40" w:type="dxa"/>
              <w:bottom w:w="40" w:type="dxa"/>
              <w:right w:w="40" w:type="dxa"/>
            </w:tcMar>
            <w:vAlign w:val="bottom"/>
          </w:tcPr>
          <w:p w14:paraId="451B9CE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298 (37.8)</w:t>
            </w:r>
          </w:p>
        </w:tc>
        <w:tc>
          <w:tcPr>
            <w:tcW w:w="1260" w:type="dxa"/>
            <w:shd w:val="clear" w:color="auto" w:fill="FEFEFE"/>
            <w:tcMar>
              <w:top w:w="40" w:type="dxa"/>
              <w:left w:w="40" w:type="dxa"/>
              <w:bottom w:w="40" w:type="dxa"/>
              <w:right w:w="40" w:type="dxa"/>
            </w:tcMar>
            <w:vAlign w:val="bottom"/>
          </w:tcPr>
          <w:p w14:paraId="4F5FD3C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528 (31.2)</w:t>
            </w:r>
          </w:p>
        </w:tc>
        <w:tc>
          <w:tcPr>
            <w:tcW w:w="885" w:type="dxa"/>
            <w:shd w:val="clear" w:color="auto" w:fill="FEFEFE"/>
            <w:tcMar>
              <w:top w:w="40" w:type="dxa"/>
              <w:left w:w="40" w:type="dxa"/>
              <w:bottom w:w="40" w:type="dxa"/>
              <w:right w:w="40" w:type="dxa"/>
            </w:tcMar>
            <w:vAlign w:val="bottom"/>
          </w:tcPr>
          <w:p w14:paraId="2A4BCB5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0.001</w:t>
            </w:r>
          </w:p>
        </w:tc>
        <w:tc>
          <w:tcPr>
            <w:tcW w:w="1395" w:type="dxa"/>
            <w:shd w:val="clear" w:color="auto" w:fill="FEFEFE"/>
            <w:tcMar>
              <w:top w:w="40" w:type="dxa"/>
              <w:left w:w="40" w:type="dxa"/>
              <w:bottom w:w="40" w:type="dxa"/>
              <w:right w:w="40" w:type="dxa"/>
            </w:tcMar>
            <w:vAlign w:val="bottom"/>
          </w:tcPr>
          <w:p w14:paraId="38C57B5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has_chronic_heart_problems = 1 (%)</w:t>
            </w:r>
          </w:p>
        </w:tc>
        <w:tc>
          <w:tcPr>
            <w:tcW w:w="1350" w:type="dxa"/>
            <w:shd w:val="clear" w:color="auto" w:fill="FEFEFE"/>
            <w:tcMar>
              <w:top w:w="40" w:type="dxa"/>
              <w:left w:w="40" w:type="dxa"/>
              <w:bottom w:w="40" w:type="dxa"/>
              <w:right w:w="40" w:type="dxa"/>
            </w:tcMar>
            <w:vAlign w:val="bottom"/>
          </w:tcPr>
          <w:p w14:paraId="0B1A6AB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203 (34.9)</w:t>
            </w:r>
          </w:p>
        </w:tc>
        <w:tc>
          <w:tcPr>
            <w:tcW w:w="1185" w:type="dxa"/>
            <w:shd w:val="clear" w:color="auto" w:fill="FEFEFE"/>
            <w:tcMar>
              <w:top w:w="40" w:type="dxa"/>
              <w:left w:w="40" w:type="dxa"/>
              <w:bottom w:w="40" w:type="dxa"/>
              <w:right w:w="40" w:type="dxa"/>
            </w:tcMar>
            <w:vAlign w:val="bottom"/>
          </w:tcPr>
          <w:p w14:paraId="0F7BBBD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218 (37.7)</w:t>
            </w:r>
          </w:p>
        </w:tc>
        <w:tc>
          <w:tcPr>
            <w:tcW w:w="870" w:type="dxa"/>
            <w:shd w:val="clear" w:color="auto" w:fill="FEFEFE"/>
            <w:tcMar>
              <w:top w:w="40" w:type="dxa"/>
              <w:left w:w="40" w:type="dxa"/>
              <w:bottom w:w="40" w:type="dxa"/>
              <w:right w:w="40" w:type="dxa"/>
            </w:tcMar>
            <w:vAlign w:val="bottom"/>
          </w:tcPr>
          <w:p w14:paraId="18E272D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0.357</w:t>
            </w:r>
          </w:p>
        </w:tc>
      </w:tr>
      <w:tr w:rsidR="00490068" w14:paraId="5F67CC74" w14:textId="77777777">
        <w:trPr>
          <w:trHeight w:val="600"/>
        </w:trPr>
        <w:tc>
          <w:tcPr>
            <w:tcW w:w="1410" w:type="dxa"/>
            <w:shd w:val="clear" w:color="auto" w:fill="C0C0C0"/>
            <w:tcMar>
              <w:top w:w="40" w:type="dxa"/>
              <w:left w:w="40" w:type="dxa"/>
              <w:bottom w:w="40" w:type="dxa"/>
              <w:right w:w="40" w:type="dxa"/>
            </w:tcMar>
            <w:vAlign w:val="bottom"/>
          </w:tcPr>
          <w:p w14:paraId="6A9CAEB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has_diabetes = 1 (%)</w:t>
            </w:r>
          </w:p>
        </w:tc>
        <w:tc>
          <w:tcPr>
            <w:tcW w:w="1365" w:type="dxa"/>
            <w:shd w:val="clear" w:color="auto" w:fill="C0C0C0"/>
            <w:tcMar>
              <w:top w:w="40" w:type="dxa"/>
              <w:left w:w="40" w:type="dxa"/>
              <w:bottom w:w="40" w:type="dxa"/>
              <w:right w:w="40" w:type="dxa"/>
            </w:tcMar>
            <w:vAlign w:val="bottom"/>
          </w:tcPr>
          <w:p w14:paraId="17E6848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128 (16.2)</w:t>
            </w:r>
          </w:p>
        </w:tc>
        <w:tc>
          <w:tcPr>
            <w:tcW w:w="1260" w:type="dxa"/>
            <w:shd w:val="clear" w:color="auto" w:fill="C0C0C0"/>
            <w:tcMar>
              <w:top w:w="40" w:type="dxa"/>
              <w:left w:w="40" w:type="dxa"/>
              <w:bottom w:w="40" w:type="dxa"/>
              <w:right w:w="40" w:type="dxa"/>
            </w:tcMar>
            <w:vAlign w:val="bottom"/>
          </w:tcPr>
          <w:p w14:paraId="0177332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227 (13.4)</w:t>
            </w:r>
          </w:p>
        </w:tc>
        <w:tc>
          <w:tcPr>
            <w:tcW w:w="885" w:type="dxa"/>
            <w:shd w:val="clear" w:color="auto" w:fill="C0C0C0"/>
            <w:tcMar>
              <w:top w:w="40" w:type="dxa"/>
              <w:left w:w="40" w:type="dxa"/>
              <w:bottom w:w="40" w:type="dxa"/>
              <w:right w:w="40" w:type="dxa"/>
            </w:tcMar>
            <w:vAlign w:val="bottom"/>
          </w:tcPr>
          <w:p w14:paraId="54F1CED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0.07</w:t>
            </w:r>
          </w:p>
        </w:tc>
        <w:tc>
          <w:tcPr>
            <w:tcW w:w="1395" w:type="dxa"/>
            <w:shd w:val="clear" w:color="auto" w:fill="C0C0C0"/>
            <w:tcMar>
              <w:top w:w="40" w:type="dxa"/>
              <w:left w:w="40" w:type="dxa"/>
              <w:bottom w:w="40" w:type="dxa"/>
              <w:right w:w="40" w:type="dxa"/>
            </w:tcMar>
            <w:vAlign w:val="bottom"/>
          </w:tcPr>
          <w:p w14:paraId="5B98AAA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has_diabetes = 1 (%)</w:t>
            </w:r>
          </w:p>
        </w:tc>
        <w:tc>
          <w:tcPr>
            <w:tcW w:w="1350" w:type="dxa"/>
            <w:shd w:val="clear" w:color="auto" w:fill="C0C0C0"/>
            <w:tcMar>
              <w:top w:w="40" w:type="dxa"/>
              <w:left w:w="40" w:type="dxa"/>
              <w:bottom w:w="40" w:type="dxa"/>
              <w:right w:w="40" w:type="dxa"/>
            </w:tcMar>
            <w:vAlign w:val="bottom"/>
          </w:tcPr>
          <w:p w14:paraId="0AD7B5D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85 (14.6)</w:t>
            </w:r>
          </w:p>
        </w:tc>
        <w:tc>
          <w:tcPr>
            <w:tcW w:w="1185" w:type="dxa"/>
            <w:shd w:val="clear" w:color="auto" w:fill="C0C0C0"/>
            <w:tcMar>
              <w:top w:w="40" w:type="dxa"/>
              <w:left w:w="40" w:type="dxa"/>
              <w:bottom w:w="40" w:type="dxa"/>
              <w:right w:w="40" w:type="dxa"/>
            </w:tcMar>
            <w:vAlign w:val="bottom"/>
          </w:tcPr>
          <w:p w14:paraId="1067C58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84 (14.5)</w:t>
            </w:r>
          </w:p>
        </w:tc>
        <w:tc>
          <w:tcPr>
            <w:tcW w:w="870" w:type="dxa"/>
            <w:shd w:val="clear" w:color="auto" w:fill="C0C0C0"/>
            <w:tcMar>
              <w:top w:w="40" w:type="dxa"/>
              <w:left w:w="40" w:type="dxa"/>
              <w:bottom w:w="40" w:type="dxa"/>
              <w:right w:w="40" w:type="dxa"/>
            </w:tcMar>
            <w:vAlign w:val="bottom"/>
          </w:tcPr>
          <w:p w14:paraId="7811D6B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w:t>
            </w:r>
          </w:p>
        </w:tc>
      </w:tr>
      <w:tr w:rsidR="00490068" w14:paraId="70065621" w14:textId="77777777">
        <w:trPr>
          <w:trHeight w:val="600"/>
        </w:trPr>
        <w:tc>
          <w:tcPr>
            <w:tcW w:w="1410" w:type="dxa"/>
            <w:shd w:val="clear" w:color="auto" w:fill="FEFEFE"/>
            <w:tcMar>
              <w:top w:w="40" w:type="dxa"/>
              <w:left w:w="40" w:type="dxa"/>
              <w:bottom w:w="40" w:type="dxa"/>
              <w:right w:w="40" w:type="dxa"/>
            </w:tcMar>
            <w:vAlign w:val="bottom"/>
          </w:tcPr>
          <w:p w14:paraId="2C1B562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has_hypertension = 1 (%)</w:t>
            </w:r>
          </w:p>
        </w:tc>
        <w:tc>
          <w:tcPr>
            <w:tcW w:w="1365" w:type="dxa"/>
            <w:shd w:val="clear" w:color="auto" w:fill="FEFEFE"/>
            <w:tcMar>
              <w:top w:w="40" w:type="dxa"/>
              <w:left w:w="40" w:type="dxa"/>
              <w:bottom w:w="40" w:type="dxa"/>
              <w:right w:w="40" w:type="dxa"/>
            </w:tcMar>
            <w:vAlign w:val="bottom"/>
          </w:tcPr>
          <w:p w14:paraId="2FC60CF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308 (39.0)</w:t>
            </w:r>
          </w:p>
        </w:tc>
        <w:tc>
          <w:tcPr>
            <w:tcW w:w="1260" w:type="dxa"/>
            <w:shd w:val="clear" w:color="auto" w:fill="FEFEFE"/>
            <w:tcMar>
              <w:top w:w="40" w:type="dxa"/>
              <w:left w:w="40" w:type="dxa"/>
              <w:bottom w:w="40" w:type="dxa"/>
              <w:right w:w="40" w:type="dxa"/>
            </w:tcMar>
            <w:vAlign w:val="bottom"/>
          </w:tcPr>
          <w:p w14:paraId="5BEC029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513 (30.3)</w:t>
            </w:r>
          </w:p>
        </w:tc>
        <w:tc>
          <w:tcPr>
            <w:tcW w:w="885" w:type="dxa"/>
            <w:shd w:val="clear" w:color="auto" w:fill="FEFEFE"/>
            <w:tcMar>
              <w:top w:w="40" w:type="dxa"/>
              <w:left w:w="40" w:type="dxa"/>
              <w:bottom w:w="40" w:type="dxa"/>
              <w:right w:w="40" w:type="dxa"/>
            </w:tcMar>
            <w:vAlign w:val="bottom"/>
          </w:tcPr>
          <w:p w14:paraId="082B86A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&lt;0.001</w:t>
            </w:r>
          </w:p>
        </w:tc>
        <w:tc>
          <w:tcPr>
            <w:tcW w:w="1395" w:type="dxa"/>
            <w:shd w:val="clear" w:color="auto" w:fill="FEFEFE"/>
            <w:tcMar>
              <w:top w:w="40" w:type="dxa"/>
              <w:left w:w="40" w:type="dxa"/>
              <w:bottom w:w="40" w:type="dxa"/>
              <w:right w:w="40" w:type="dxa"/>
            </w:tcMar>
            <w:vAlign w:val="bottom"/>
          </w:tcPr>
          <w:p w14:paraId="08D8EEC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has_hypertension = 1 (%)</w:t>
            </w:r>
          </w:p>
        </w:tc>
        <w:tc>
          <w:tcPr>
            <w:tcW w:w="1350" w:type="dxa"/>
            <w:shd w:val="clear" w:color="auto" w:fill="FEFEFE"/>
            <w:tcMar>
              <w:top w:w="40" w:type="dxa"/>
              <w:left w:w="40" w:type="dxa"/>
              <w:bottom w:w="40" w:type="dxa"/>
              <w:right w:w="40" w:type="dxa"/>
            </w:tcMar>
            <w:vAlign w:val="bottom"/>
          </w:tcPr>
          <w:p w14:paraId="054C76A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197 (33.9)</w:t>
            </w:r>
          </w:p>
        </w:tc>
        <w:tc>
          <w:tcPr>
            <w:tcW w:w="1185" w:type="dxa"/>
            <w:shd w:val="clear" w:color="auto" w:fill="FEFEFE"/>
            <w:tcMar>
              <w:top w:w="40" w:type="dxa"/>
              <w:left w:w="40" w:type="dxa"/>
              <w:bottom w:w="40" w:type="dxa"/>
              <w:right w:w="40" w:type="dxa"/>
            </w:tcMar>
            <w:vAlign w:val="bottom"/>
          </w:tcPr>
          <w:p w14:paraId="616F8C0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209 (36.2)</w:t>
            </w:r>
          </w:p>
        </w:tc>
        <w:tc>
          <w:tcPr>
            <w:tcW w:w="870" w:type="dxa"/>
            <w:shd w:val="clear" w:color="auto" w:fill="FEFEFE"/>
            <w:tcMar>
              <w:top w:w="40" w:type="dxa"/>
              <w:left w:w="40" w:type="dxa"/>
              <w:bottom w:w="40" w:type="dxa"/>
              <w:right w:w="40" w:type="dxa"/>
            </w:tcMar>
            <w:vAlign w:val="bottom"/>
          </w:tcPr>
          <w:p w14:paraId="0F5CA3D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0.458</w:t>
            </w:r>
          </w:p>
        </w:tc>
      </w:tr>
      <w:tr w:rsidR="00490068" w14:paraId="13A1905D" w14:textId="77777777">
        <w:trPr>
          <w:trHeight w:val="340"/>
        </w:trPr>
        <w:tc>
          <w:tcPr>
            <w:tcW w:w="1410" w:type="dxa"/>
            <w:shd w:val="clear" w:color="auto" w:fill="C0C0C0"/>
            <w:tcMar>
              <w:top w:w="40" w:type="dxa"/>
              <w:left w:w="40" w:type="dxa"/>
              <w:bottom w:w="40" w:type="dxa"/>
              <w:right w:w="40" w:type="dxa"/>
            </w:tcMar>
            <w:vAlign w:val="bottom"/>
          </w:tcPr>
          <w:p w14:paraId="3E2326D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sofa (mean (sd))</w:t>
            </w:r>
          </w:p>
        </w:tc>
        <w:tc>
          <w:tcPr>
            <w:tcW w:w="1365" w:type="dxa"/>
            <w:shd w:val="clear" w:color="auto" w:fill="C0C0C0"/>
            <w:tcMar>
              <w:top w:w="40" w:type="dxa"/>
              <w:left w:w="40" w:type="dxa"/>
              <w:bottom w:w="40" w:type="dxa"/>
              <w:right w:w="40" w:type="dxa"/>
            </w:tcMar>
            <w:vAlign w:val="bottom"/>
          </w:tcPr>
          <w:p w14:paraId="659549C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3.33 (3.14)</w:t>
            </w:r>
          </w:p>
        </w:tc>
        <w:tc>
          <w:tcPr>
            <w:tcW w:w="1260" w:type="dxa"/>
            <w:shd w:val="clear" w:color="auto" w:fill="C0C0C0"/>
            <w:tcMar>
              <w:top w:w="40" w:type="dxa"/>
              <w:left w:w="40" w:type="dxa"/>
              <w:bottom w:w="40" w:type="dxa"/>
              <w:right w:w="40" w:type="dxa"/>
            </w:tcMar>
            <w:vAlign w:val="bottom"/>
          </w:tcPr>
          <w:p w14:paraId="2B3C9BC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5.66 (3.22)</w:t>
            </w:r>
          </w:p>
        </w:tc>
        <w:tc>
          <w:tcPr>
            <w:tcW w:w="885" w:type="dxa"/>
            <w:shd w:val="clear" w:color="auto" w:fill="C0C0C0"/>
            <w:tcMar>
              <w:top w:w="40" w:type="dxa"/>
              <w:left w:w="40" w:type="dxa"/>
              <w:bottom w:w="40" w:type="dxa"/>
              <w:right w:w="40" w:type="dxa"/>
            </w:tcMar>
            <w:vAlign w:val="bottom"/>
          </w:tcPr>
          <w:p w14:paraId="4F301EF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&lt;0.001</w:t>
            </w:r>
          </w:p>
        </w:tc>
        <w:tc>
          <w:tcPr>
            <w:tcW w:w="1395" w:type="dxa"/>
            <w:shd w:val="clear" w:color="auto" w:fill="C0C0C0"/>
            <w:tcMar>
              <w:top w:w="40" w:type="dxa"/>
              <w:left w:w="40" w:type="dxa"/>
              <w:bottom w:w="40" w:type="dxa"/>
              <w:right w:w="40" w:type="dxa"/>
            </w:tcMar>
            <w:vAlign w:val="bottom"/>
          </w:tcPr>
          <w:p w14:paraId="0421D4FD" w14:textId="77777777" w:rsidR="00490068" w:rsidRDefault="00B65EAF">
            <w:pPr>
              <w:widowControl w:val="0"/>
              <w:jc w:val="both"/>
              <w:rPr>
                <w:rFonts w:ascii="Times" w:eastAsia="Times" w:hAnsi="Times" w:cs="Times"/>
                <w:sz w:val="24"/>
                <w:szCs w:val="24"/>
              </w:rPr>
            </w:pPr>
            <w:r>
              <w:rPr>
                <w:rFonts w:ascii="Times" w:eastAsia="Times" w:hAnsi="Times" w:cs="Times"/>
                <w:sz w:val="24"/>
                <w:szCs w:val="24"/>
              </w:rPr>
              <w:t>sofa (mean (sd))</w:t>
            </w:r>
          </w:p>
        </w:tc>
        <w:tc>
          <w:tcPr>
            <w:tcW w:w="1350" w:type="dxa"/>
            <w:shd w:val="clear" w:color="auto" w:fill="C0C0C0"/>
            <w:tcMar>
              <w:top w:w="40" w:type="dxa"/>
              <w:left w:w="40" w:type="dxa"/>
              <w:bottom w:w="40" w:type="dxa"/>
              <w:right w:w="40" w:type="dxa"/>
            </w:tcMar>
            <w:vAlign w:val="bottom"/>
          </w:tcPr>
          <w:p w14:paraId="20F491CE" w14:textId="77777777" w:rsidR="00490068" w:rsidRDefault="00B65EAF">
            <w:pPr>
              <w:widowControl w:val="0"/>
              <w:pBdr>
                <w:top w:val="nil"/>
                <w:left w:val="nil"/>
                <w:bottom w:val="nil"/>
                <w:right w:val="nil"/>
                <w:between w:val="nil"/>
              </w:pBdr>
              <w:jc w:val="both"/>
              <w:rPr>
                <w:rFonts w:ascii="Times" w:eastAsia="Times" w:hAnsi="Times" w:cs="Times"/>
                <w:sz w:val="24"/>
                <w:szCs w:val="24"/>
              </w:rPr>
            </w:pPr>
            <w:r>
              <w:rPr>
                <w:rFonts w:ascii="Times" w:eastAsia="Times" w:hAnsi="Times" w:cs="Times"/>
                <w:sz w:val="24"/>
                <w:szCs w:val="24"/>
              </w:rPr>
              <w:t>3.96 (3.37)</w:t>
            </w:r>
          </w:p>
        </w:tc>
        <w:tc>
          <w:tcPr>
            <w:tcW w:w="1185" w:type="dxa"/>
            <w:shd w:val="clear" w:color="auto" w:fill="C0C0C0"/>
            <w:tcMar>
              <w:top w:w="40" w:type="dxa"/>
              <w:left w:w="40" w:type="dxa"/>
              <w:bottom w:w="40" w:type="dxa"/>
              <w:right w:w="40" w:type="dxa"/>
            </w:tcMar>
            <w:vAlign w:val="bottom"/>
          </w:tcPr>
          <w:p w14:paraId="618A3F89" w14:textId="77777777" w:rsidR="00490068" w:rsidRDefault="00B65EAF">
            <w:pPr>
              <w:widowControl w:val="0"/>
              <w:pBdr>
                <w:top w:val="nil"/>
                <w:left w:val="nil"/>
                <w:bottom w:val="nil"/>
                <w:right w:val="nil"/>
                <w:between w:val="nil"/>
              </w:pBdr>
              <w:jc w:val="both"/>
              <w:rPr>
                <w:rFonts w:ascii="Times" w:eastAsia="Times" w:hAnsi="Times" w:cs="Times"/>
                <w:sz w:val="24"/>
                <w:szCs w:val="24"/>
              </w:rPr>
            </w:pPr>
            <w:r>
              <w:rPr>
                <w:rFonts w:ascii="Times" w:eastAsia="Times" w:hAnsi="Times" w:cs="Times"/>
                <w:sz w:val="24"/>
                <w:szCs w:val="24"/>
              </w:rPr>
              <w:t>4.15 (2.84)</w:t>
            </w:r>
          </w:p>
        </w:tc>
        <w:tc>
          <w:tcPr>
            <w:tcW w:w="870" w:type="dxa"/>
            <w:shd w:val="clear" w:color="auto" w:fill="C0C0C0"/>
            <w:tcMar>
              <w:top w:w="40" w:type="dxa"/>
              <w:left w:w="40" w:type="dxa"/>
              <w:bottom w:w="40" w:type="dxa"/>
              <w:right w:w="40" w:type="dxa"/>
            </w:tcMar>
            <w:vAlign w:val="bottom"/>
          </w:tcPr>
          <w:p w14:paraId="0FB4515A" w14:textId="77777777" w:rsidR="00490068" w:rsidRDefault="00B65EAF">
            <w:pPr>
              <w:widowControl w:val="0"/>
              <w:pBdr>
                <w:top w:val="nil"/>
                <w:left w:val="nil"/>
                <w:bottom w:val="nil"/>
                <w:right w:val="nil"/>
                <w:between w:val="nil"/>
              </w:pBdr>
              <w:jc w:val="both"/>
              <w:rPr>
                <w:rFonts w:ascii="Times" w:eastAsia="Times" w:hAnsi="Times" w:cs="Times"/>
                <w:sz w:val="24"/>
                <w:szCs w:val="24"/>
              </w:rPr>
            </w:pPr>
            <w:r>
              <w:rPr>
                <w:rFonts w:ascii="Times" w:eastAsia="Times" w:hAnsi="Times" w:cs="Times"/>
                <w:sz w:val="24"/>
                <w:szCs w:val="24"/>
              </w:rPr>
              <w:t>0.317</w:t>
            </w:r>
          </w:p>
        </w:tc>
      </w:tr>
      <w:tr w:rsidR="00490068" w14:paraId="336C9DDE" w14:textId="77777777">
        <w:trPr>
          <w:trHeight w:val="340"/>
        </w:trPr>
        <w:tc>
          <w:tcPr>
            <w:tcW w:w="1410" w:type="dxa"/>
            <w:shd w:val="clear" w:color="auto" w:fill="FEFEFE"/>
            <w:tcMar>
              <w:top w:w="40" w:type="dxa"/>
              <w:left w:w="40" w:type="dxa"/>
              <w:bottom w:w="40" w:type="dxa"/>
              <w:right w:w="40" w:type="dxa"/>
            </w:tcMar>
            <w:vAlign w:val="bottom"/>
          </w:tcPr>
          <w:p w14:paraId="382BE8C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transfusion_first_24hr (mean (sd))</w:t>
            </w:r>
          </w:p>
        </w:tc>
        <w:tc>
          <w:tcPr>
            <w:tcW w:w="1365" w:type="dxa"/>
            <w:shd w:val="clear" w:color="auto" w:fill="FEFEFE"/>
            <w:tcMar>
              <w:top w:w="40" w:type="dxa"/>
              <w:left w:w="40" w:type="dxa"/>
              <w:bottom w:w="40" w:type="dxa"/>
              <w:right w:w="40" w:type="dxa"/>
            </w:tcMar>
            <w:vAlign w:val="bottom"/>
          </w:tcPr>
          <w:p w14:paraId="078DB51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99.56 (339.67)</w:t>
            </w:r>
          </w:p>
        </w:tc>
        <w:tc>
          <w:tcPr>
            <w:tcW w:w="1260" w:type="dxa"/>
            <w:shd w:val="clear" w:color="auto" w:fill="FEFEFE"/>
            <w:tcMar>
              <w:top w:w="40" w:type="dxa"/>
              <w:left w:w="40" w:type="dxa"/>
              <w:bottom w:w="40" w:type="dxa"/>
              <w:right w:w="40" w:type="dxa"/>
            </w:tcMar>
            <w:vAlign w:val="bottom"/>
          </w:tcPr>
          <w:p w14:paraId="626A1AC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315.69 (980.41)</w:t>
            </w:r>
          </w:p>
        </w:tc>
        <w:tc>
          <w:tcPr>
            <w:tcW w:w="885" w:type="dxa"/>
            <w:shd w:val="clear" w:color="auto" w:fill="FEFEFE"/>
            <w:tcMar>
              <w:top w:w="40" w:type="dxa"/>
              <w:left w:w="40" w:type="dxa"/>
              <w:bottom w:w="40" w:type="dxa"/>
              <w:right w:w="40" w:type="dxa"/>
            </w:tcMar>
            <w:vAlign w:val="bottom"/>
          </w:tcPr>
          <w:p w14:paraId="1B92778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&lt;0.001</w:t>
            </w:r>
          </w:p>
        </w:tc>
        <w:tc>
          <w:tcPr>
            <w:tcW w:w="1395" w:type="dxa"/>
            <w:shd w:val="clear" w:color="auto" w:fill="FEFEFE"/>
            <w:tcMar>
              <w:top w:w="40" w:type="dxa"/>
              <w:left w:w="40" w:type="dxa"/>
              <w:bottom w:w="40" w:type="dxa"/>
              <w:right w:w="40" w:type="dxa"/>
            </w:tcMar>
            <w:vAlign w:val="bottom"/>
          </w:tcPr>
          <w:p w14:paraId="5D0015BC" w14:textId="77777777" w:rsidR="00490068" w:rsidRDefault="00B65EAF">
            <w:pPr>
              <w:widowControl w:val="0"/>
              <w:jc w:val="both"/>
              <w:rPr>
                <w:rFonts w:ascii="Times" w:eastAsia="Times" w:hAnsi="Times" w:cs="Times"/>
                <w:sz w:val="24"/>
                <w:szCs w:val="24"/>
              </w:rPr>
            </w:pPr>
            <w:r>
              <w:rPr>
                <w:rFonts w:ascii="Times" w:eastAsia="Times" w:hAnsi="Times" w:cs="Times"/>
                <w:sz w:val="24"/>
                <w:szCs w:val="24"/>
              </w:rPr>
              <w:t>transfusion_first_24hr (mean (sd))</w:t>
            </w:r>
          </w:p>
        </w:tc>
        <w:tc>
          <w:tcPr>
            <w:tcW w:w="1350" w:type="dxa"/>
            <w:shd w:val="clear" w:color="auto" w:fill="FEFEFE"/>
            <w:tcMar>
              <w:top w:w="40" w:type="dxa"/>
              <w:left w:w="40" w:type="dxa"/>
              <w:bottom w:w="40" w:type="dxa"/>
              <w:right w:w="40" w:type="dxa"/>
            </w:tcMar>
            <w:vAlign w:val="bottom"/>
          </w:tcPr>
          <w:p w14:paraId="674EC721" w14:textId="77777777" w:rsidR="00490068" w:rsidRDefault="00B65EAF">
            <w:pPr>
              <w:widowControl w:val="0"/>
              <w:pBdr>
                <w:top w:val="nil"/>
                <w:left w:val="nil"/>
                <w:bottom w:val="nil"/>
                <w:right w:val="nil"/>
                <w:between w:val="nil"/>
              </w:pBdr>
              <w:jc w:val="both"/>
              <w:rPr>
                <w:rFonts w:ascii="Times" w:eastAsia="Times" w:hAnsi="Times" w:cs="Times"/>
                <w:sz w:val="24"/>
                <w:szCs w:val="24"/>
              </w:rPr>
            </w:pPr>
            <w:r>
              <w:rPr>
                <w:rFonts w:ascii="Times" w:eastAsia="Times" w:hAnsi="Times" w:cs="Times"/>
                <w:sz w:val="24"/>
                <w:szCs w:val="24"/>
              </w:rPr>
              <w:t xml:space="preserve"> 126.63 (385.22)</w:t>
            </w:r>
          </w:p>
        </w:tc>
        <w:tc>
          <w:tcPr>
            <w:tcW w:w="1185" w:type="dxa"/>
            <w:shd w:val="clear" w:color="auto" w:fill="FEFEFE"/>
            <w:tcMar>
              <w:top w:w="40" w:type="dxa"/>
              <w:left w:w="40" w:type="dxa"/>
              <w:bottom w:w="40" w:type="dxa"/>
              <w:right w:w="40" w:type="dxa"/>
            </w:tcMar>
            <w:vAlign w:val="bottom"/>
          </w:tcPr>
          <w:p w14:paraId="543A242A" w14:textId="77777777" w:rsidR="00490068" w:rsidRDefault="00B65EAF">
            <w:pPr>
              <w:widowControl w:val="0"/>
              <w:pBdr>
                <w:top w:val="nil"/>
                <w:left w:val="nil"/>
                <w:bottom w:val="nil"/>
                <w:right w:val="nil"/>
                <w:between w:val="nil"/>
              </w:pBdr>
              <w:jc w:val="both"/>
              <w:rPr>
                <w:rFonts w:ascii="Times" w:eastAsia="Times" w:hAnsi="Times" w:cs="Times"/>
                <w:sz w:val="24"/>
                <w:szCs w:val="24"/>
              </w:rPr>
            </w:pPr>
            <w:r>
              <w:rPr>
                <w:rFonts w:ascii="Times" w:eastAsia="Times" w:hAnsi="Times" w:cs="Times"/>
                <w:sz w:val="24"/>
                <w:szCs w:val="24"/>
              </w:rPr>
              <w:t>193.16 (576.87)</w:t>
            </w:r>
          </w:p>
        </w:tc>
        <w:tc>
          <w:tcPr>
            <w:tcW w:w="870" w:type="dxa"/>
            <w:shd w:val="clear" w:color="auto" w:fill="FEFEFE"/>
            <w:tcMar>
              <w:top w:w="40" w:type="dxa"/>
              <w:left w:w="40" w:type="dxa"/>
              <w:bottom w:w="40" w:type="dxa"/>
              <w:right w:w="40" w:type="dxa"/>
            </w:tcMar>
            <w:vAlign w:val="bottom"/>
          </w:tcPr>
          <w:p w14:paraId="558A3DAB" w14:textId="77777777" w:rsidR="00490068" w:rsidRDefault="00B65EAF">
            <w:pPr>
              <w:widowControl w:val="0"/>
              <w:pBdr>
                <w:top w:val="nil"/>
                <w:left w:val="nil"/>
                <w:bottom w:val="nil"/>
                <w:right w:val="nil"/>
                <w:between w:val="nil"/>
              </w:pBdr>
              <w:jc w:val="both"/>
              <w:rPr>
                <w:rFonts w:ascii="Times" w:eastAsia="Times" w:hAnsi="Times" w:cs="Times"/>
                <w:sz w:val="24"/>
                <w:szCs w:val="24"/>
              </w:rPr>
            </w:pPr>
            <w:r>
              <w:rPr>
                <w:rFonts w:ascii="Times" w:eastAsia="Times" w:hAnsi="Times" w:cs="Times"/>
                <w:sz w:val="24"/>
                <w:szCs w:val="24"/>
              </w:rPr>
              <w:t>0.021</w:t>
            </w:r>
          </w:p>
        </w:tc>
      </w:tr>
    </w:tbl>
    <w:p w14:paraId="68F111D5" w14:textId="77777777" w:rsidR="00490068" w:rsidRDefault="00490068">
      <w:pPr>
        <w:jc w:val="both"/>
        <w:rPr>
          <w:rFonts w:ascii="Times" w:eastAsia="Times" w:hAnsi="Times" w:cs="Times"/>
          <w:sz w:val="24"/>
          <w:szCs w:val="24"/>
        </w:rPr>
      </w:pPr>
    </w:p>
    <w:p w14:paraId="0345FD76" w14:textId="77777777" w:rsidR="00490068" w:rsidRDefault="00490068">
      <w:pPr>
        <w:jc w:val="both"/>
        <w:rPr>
          <w:rFonts w:ascii="Times" w:eastAsia="Times" w:hAnsi="Times" w:cs="Times"/>
          <w:sz w:val="24"/>
          <w:szCs w:val="24"/>
        </w:rPr>
      </w:pPr>
    </w:p>
    <w:p w14:paraId="2F194C9E" w14:textId="77777777" w:rsidR="00490068" w:rsidRDefault="00B65EAF">
      <w:pPr>
        <w:jc w:val="both"/>
        <w:rPr>
          <w:rFonts w:ascii="Times" w:eastAsia="Times" w:hAnsi="Times" w:cs="Times"/>
          <w:sz w:val="24"/>
          <w:szCs w:val="24"/>
        </w:rPr>
      </w:pPr>
      <w:r>
        <w:rPr>
          <w:rFonts w:ascii="Times" w:eastAsia="Times" w:hAnsi="Times" w:cs="Times"/>
          <w:noProof/>
          <w:sz w:val="24"/>
          <w:szCs w:val="24"/>
        </w:rPr>
        <w:lastRenderedPageBreak/>
        <w:drawing>
          <wp:inline distT="114300" distB="114300" distL="114300" distR="114300" wp14:anchorId="62D9650D" wp14:editId="49067C10">
            <wp:extent cx="2893866" cy="1804988"/>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2893866" cy="1804988"/>
                    </a:xfrm>
                    <a:prstGeom prst="rect">
                      <a:avLst/>
                    </a:prstGeom>
                    <a:ln/>
                  </pic:spPr>
                </pic:pic>
              </a:graphicData>
            </a:graphic>
          </wp:inline>
        </w:drawing>
      </w:r>
      <w:r>
        <w:rPr>
          <w:rFonts w:ascii="Times" w:eastAsia="Times" w:hAnsi="Times" w:cs="Times"/>
          <w:noProof/>
          <w:sz w:val="24"/>
          <w:szCs w:val="24"/>
        </w:rPr>
        <w:drawing>
          <wp:inline distT="114300" distB="114300" distL="114300" distR="114300" wp14:anchorId="18D25193" wp14:editId="57902D1F">
            <wp:extent cx="2864891" cy="179546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864891" cy="1795463"/>
                    </a:xfrm>
                    <a:prstGeom prst="rect">
                      <a:avLst/>
                    </a:prstGeom>
                    <a:ln/>
                  </pic:spPr>
                </pic:pic>
              </a:graphicData>
            </a:graphic>
          </wp:inline>
        </w:drawing>
      </w:r>
    </w:p>
    <w:p w14:paraId="789D1E71" w14:textId="77777777" w:rsidR="00490068" w:rsidRDefault="00B65EAF">
      <w:pPr>
        <w:jc w:val="both"/>
        <w:rPr>
          <w:rFonts w:ascii="Times" w:eastAsia="Times" w:hAnsi="Times" w:cs="Times"/>
          <w:sz w:val="24"/>
          <w:szCs w:val="24"/>
        </w:rPr>
      </w:pPr>
      <w:r>
        <w:rPr>
          <w:rFonts w:ascii="Times" w:eastAsia="Times" w:hAnsi="Times" w:cs="Times"/>
          <w:sz w:val="24"/>
          <w:szCs w:val="24"/>
        </w:rPr>
        <w:t>(a)</w:t>
      </w:r>
      <w:r w:rsidR="004A0724">
        <w:rPr>
          <w:rFonts w:ascii="Times" w:eastAsia="Times" w:hAnsi="Times" w:cs="Times"/>
          <w:sz w:val="24"/>
          <w:szCs w:val="24"/>
        </w:rPr>
        <w:tab/>
      </w:r>
      <w:r w:rsidR="004A0724">
        <w:rPr>
          <w:rFonts w:ascii="Times" w:eastAsia="Times" w:hAnsi="Times" w:cs="Times"/>
          <w:sz w:val="24"/>
          <w:szCs w:val="24"/>
        </w:rPr>
        <w:tab/>
      </w:r>
      <w:r w:rsidR="004A0724">
        <w:rPr>
          <w:rFonts w:ascii="Times" w:eastAsia="Times" w:hAnsi="Times" w:cs="Times"/>
          <w:sz w:val="24"/>
          <w:szCs w:val="24"/>
        </w:rPr>
        <w:tab/>
      </w:r>
      <w:r w:rsidR="004A0724">
        <w:rPr>
          <w:rFonts w:ascii="Times" w:eastAsia="Times" w:hAnsi="Times" w:cs="Times"/>
          <w:sz w:val="24"/>
          <w:szCs w:val="24"/>
        </w:rPr>
        <w:tab/>
      </w:r>
      <w:r w:rsidR="004A0724">
        <w:rPr>
          <w:rFonts w:ascii="Times" w:eastAsia="Times" w:hAnsi="Times" w:cs="Times"/>
          <w:sz w:val="24"/>
          <w:szCs w:val="24"/>
        </w:rPr>
        <w:tab/>
      </w:r>
      <w:r w:rsidR="004A0724">
        <w:rPr>
          <w:rFonts w:ascii="Times" w:eastAsia="Times" w:hAnsi="Times" w:cs="Times"/>
          <w:sz w:val="24"/>
          <w:szCs w:val="24"/>
        </w:rPr>
        <w:tab/>
        <w:t xml:space="preserve">       </w:t>
      </w:r>
      <w:r>
        <w:rPr>
          <w:rFonts w:ascii="Times" w:eastAsia="Times" w:hAnsi="Times" w:cs="Times"/>
          <w:sz w:val="24"/>
          <w:szCs w:val="24"/>
        </w:rPr>
        <w:t>(b)</w:t>
      </w:r>
    </w:p>
    <w:p w14:paraId="3EA5CC1D" w14:textId="77777777" w:rsidR="00490068" w:rsidRDefault="00B65EAF">
      <w:pPr>
        <w:jc w:val="both"/>
        <w:rPr>
          <w:rFonts w:ascii="Times" w:eastAsia="Times" w:hAnsi="Times" w:cs="Times"/>
          <w:b/>
          <w:sz w:val="24"/>
          <w:szCs w:val="24"/>
        </w:rPr>
      </w:pPr>
      <w:r>
        <w:rPr>
          <w:rFonts w:ascii="Times" w:eastAsia="Times" w:hAnsi="Times" w:cs="Times"/>
          <w:b/>
          <w:sz w:val="24"/>
          <w:szCs w:val="24"/>
        </w:rPr>
        <w:t>Figure 1</w:t>
      </w:r>
      <w:r w:rsidR="00111893">
        <w:rPr>
          <w:rFonts w:ascii="Times" w:eastAsia="Times" w:hAnsi="Times" w:cs="Times"/>
          <w:b/>
          <w:sz w:val="24"/>
          <w:szCs w:val="24"/>
        </w:rPr>
        <w:t>.</w:t>
      </w:r>
      <w:r>
        <w:rPr>
          <w:rFonts w:ascii="Times" w:eastAsia="Times" w:hAnsi="Times" w:cs="Times"/>
          <w:b/>
          <w:sz w:val="24"/>
          <w:szCs w:val="24"/>
        </w:rPr>
        <w:t xml:space="preserve"> Propensity score distribution for conservative vs</w:t>
      </w:r>
      <w:r w:rsidR="00A0195B">
        <w:rPr>
          <w:rFonts w:ascii="Times" w:eastAsia="Times" w:hAnsi="Times" w:cs="Times"/>
          <w:b/>
          <w:sz w:val="24"/>
          <w:szCs w:val="24"/>
        </w:rPr>
        <w:t>.</w:t>
      </w:r>
      <w:r>
        <w:rPr>
          <w:rFonts w:ascii="Times" w:eastAsia="Times" w:hAnsi="Times" w:cs="Times"/>
          <w:b/>
          <w:sz w:val="24"/>
          <w:szCs w:val="24"/>
        </w:rPr>
        <w:t xml:space="preserve"> liberal oxygen group in</w:t>
      </w:r>
      <w:r w:rsidR="002638B1">
        <w:rPr>
          <w:rFonts w:ascii="Times" w:eastAsia="Times" w:hAnsi="Times" w:cs="Times"/>
          <w:b/>
          <w:sz w:val="24"/>
          <w:szCs w:val="24"/>
        </w:rPr>
        <w:t xml:space="preserve"> the</w:t>
      </w:r>
      <w:r>
        <w:rPr>
          <w:rFonts w:ascii="Times" w:eastAsia="Times" w:hAnsi="Times" w:cs="Times"/>
          <w:b/>
          <w:sz w:val="24"/>
          <w:szCs w:val="24"/>
        </w:rPr>
        <w:t xml:space="preserve"> primary cohort</w:t>
      </w:r>
      <w:r w:rsidR="00A0195B">
        <w:rPr>
          <w:rFonts w:ascii="Times" w:eastAsia="Times" w:hAnsi="Times" w:cs="Times"/>
          <w:b/>
          <w:sz w:val="24"/>
          <w:szCs w:val="24"/>
        </w:rPr>
        <w:t xml:space="preserve"> </w:t>
      </w:r>
      <w:r w:rsidR="002638B1">
        <w:rPr>
          <w:rFonts w:ascii="Times" w:eastAsia="Times" w:hAnsi="Times" w:cs="Times"/>
          <w:b/>
          <w:sz w:val="24"/>
          <w:szCs w:val="24"/>
        </w:rPr>
        <w:t xml:space="preserve">(a) </w:t>
      </w:r>
      <w:r w:rsidR="00A0195B">
        <w:rPr>
          <w:rFonts w:ascii="Times" w:eastAsia="Times" w:hAnsi="Times" w:cs="Times"/>
          <w:b/>
          <w:sz w:val="24"/>
          <w:szCs w:val="24"/>
        </w:rPr>
        <w:t xml:space="preserve">and in the </w:t>
      </w:r>
      <w:r>
        <w:rPr>
          <w:rFonts w:ascii="Times" w:eastAsia="Times" w:hAnsi="Times" w:cs="Times"/>
          <w:b/>
          <w:sz w:val="24"/>
          <w:szCs w:val="24"/>
        </w:rPr>
        <w:t>propensity score matched sub-cohort</w:t>
      </w:r>
      <w:r w:rsidR="00A0195B">
        <w:rPr>
          <w:rFonts w:ascii="Times" w:eastAsia="Times" w:hAnsi="Times" w:cs="Times"/>
          <w:b/>
          <w:sz w:val="24"/>
          <w:szCs w:val="24"/>
        </w:rPr>
        <w:t xml:space="preserve"> (b).</w:t>
      </w:r>
    </w:p>
    <w:p w14:paraId="79944022" w14:textId="77777777" w:rsidR="00490068" w:rsidRDefault="00490068">
      <w:pPr>
        <w:jc w:val="both"/>
        <w:rPr>
          <w:rFonts w:ascii="Times" w:eastAsia="Times" w:hAnsi="Times" w:cs="Times"/>
          <w:sz w:val="24"/>
          <w:szCs w:val="24"/>
        </w:rPr>
      </w:pPr>
    </w:p>
    <w:p w14:paraId="476D631E" w14:textId="77777777" w:rsidR="00490068" w:rsidRDefault="00B65EAF">
      <w:pPr>
        <w:spacing w:line="480" w:lineRule="auto"/>
        <w:jc w:val="both"/>
        <w:rPr>
          <w:rFonts w:ascii="Times" w:eastAsia="Times" w:hAnsi="Times" w:cs="Times"/>
          <w:b/>
          <w:sz w:val="24"/>
          <w:szCs w:val="24"/>
        </w:rPr>
      </w:pPr>
      <w:r>
        <w:rPr>
          <w:rFonts w:ascii="Times" w:eastAsia="Times" w:hAnsi="Times" w:cs="Times"/>
          <w:b/>
          <w:sz w:val="24"/>
          <w:szCs w:val="24"/>
        </w:rPr>
        <w:t xml:space="preserve">Studies of Acute Kidney Injury </w:t>
      </w:r>
    </w:p>
    <w:p w14:paraId="4A805F06" w14:textId="77777777" w:rsidR="00490068" w:rsidRDefault="00B65EAF">
      <w:pPr>
        <w:spacing w:line="480" w:lineRule="auto"/>
        <w:jc w:val="both"/>
        <w:rPr>
          <w:rFonts w:ascii="Times" w:eastAsia="Times" w:hAnsi="Times" w:cs="Times"/>
          <w:sz w:val="24"/>
          <w:szCs w:val="24"/>
        </w:rPr>
      </w:pPr>
      <w:r>
        <w:rPr>
          <w:rFonts w:ascii="Times" w:eastAsia="Times" w:hAnsi="Times" w:cs="Times"/>
          <w:sz w:val="24"/>
          <w:szCs w:val="24"/>
        </w:rPr>
        <w:t xml:space="preserve">In our primary cohort, among those who had complete follow up for the entire 48 hours, 1200 patients in liberal oxygen group (79.2%) and 501 patients in conservative group (80.4%) had developed AKI within 48 hours of their ICU stay. The corresponding crude odds ratio for developing AKI was 0.93 (95% CI, 0.73-1.17) comparing liberal oxygen group versus conservative oxygen group (Table 2). Multivariate adjustment moved the point estimate further away from the null: the odds for developing AKI in the liberal group </w:t>
      </w:r>
      <w:r w:rsidR="007016ED">
        <w:rPr>
          <w:rFonts w:ascii="Times" w:eastAsia="Times" w:hAnsi="Times" w:cs="Times"/>
          <w:sz w:val="24"/>
          <w:szCs w:val="24"/>
        </w:rPr>
        <w:t>wa</w:t>
      </w:r>
      <w:r>
        <w:rPr>
          <w:rFonts w:ascii="Times" w:eastAsia="Times" w:hAnsi="Times" w:cs="Times"/>
          <w:sz w:val="24"/>
          <w:szCs w:val="24"/>
        </w:rPr>
        <w:t xml:space="preserve">s 25% (95% CI, 3%-42%) less than that in the conservative group. The findings remained similar after adjusting for censoring in the analyses or stratified on propensity score in the model. However, marginal structural model yielded a more pronounced protective effect of high oxygen level on kidney function in trauma patients with an odds ratio of 0.54 (95%CI, 0.40-0.72). Propensity score matched subgroup analysis showed an attenuated result: patients in liberal group had </w:t>
      </w:r>
      <w:r w:rsidR="007016ED">
        <w:rPr>
          <w:rFonts w:ascii="Times" w:eastAsia="Times" w:hAnsi="Times" w:cs="Times"/>
          <w:sz w:val="24"/>
          <w:szCs w:val="24"/>
        </w:rPr>
        <w:t>2% decreased odds of developing AKI</w:t>
      </w:r>
      <w:r>
        <w:rPr>
          <w:rFonts w:ascii="Times" w:eastAsia="Times" w:hAnsi="Times" w:cs="Times"/>
          <w:sz w:val="24"/>
          <w:szCs w:val="24"/>
        </w:rPr>
        <w:t xml:space="preserve"> compared to those in conservative group.</w:t>
      </w:r>
    </w:p>
    <w:p w14:paraId="39CA3CF3" w14:textId="77777777" w:rsidR="00425915" w:rsidRDefault="00425915">
      <w:pPr>
        <w:spacing w:line="240" w:lineRule="auto"/>
        <w:jc w:val="both"/>
        <w:rPr>
          <w:rFonts w:ascii="Times" w:eastAsia="Times" w:hAnsi="Times" w:cs="Times"/>
          <w:b/>
          <w:sz w:val="24"/>
          <w:szCs w:val="24"/>
        </w:rPr>
      </w:pPr>
    </w:p>
    <w:p w14:paraId="1E9112F7" w14:textId="77777777" w:rsidR="00490068" w:rsidRDefault="00B65EAF">
      <w:pPr>
        <w:spacing w:line="240" w:lineRule="auto"/>
        <w:jc w:val="both"/>
        <w:rPr>
          <w:rFonts w:ascii="Times" w:eastAsia="Times" w:hAnsi="Times" w:cs="Times"/>
          <w:b/>
          <w:sz w:val="24"/>
          <w:szCs w:val="24"/>
        </w:rPr>
      </w:pPr>
      <w:r>
        <w:rPr>
          <w:rFonts w:ascii="Times" w:eastAsia="Times" w:hAnsi="Times" w:cs="Times"/>
          <w:b/>
          <w:sz w:val="24"/>
          <w:szCs w:val="24"/>
        </w:rPr>
        <w:t>Table 2</w:t>
      </w:r>
      <w:r w:rsidR="00111893">
        <w:rPr>
          <w:rFonts w:ascii="Times" w:eastAsia="Times" w:hAnsi="Times" w:cs="Times"/>
          <w:b/>
          <w:sz w:val="24"/>
          <w:szCs w:val="24"/>
        </w:rPr>
        <w:t>.</w:t>
      </w:r>
      <w:r>
        <w:rPr>
          <w:rFonts w:ascii="Times" w:eastAsia="Times" w:hAnsi="Times" w:cs="Times"/>
          <w:b/>
          <w:sz w:val="24"/>
          <w:szCs w:val="24"/>
        </w:rPr>
        <w:t xml:space="preserve"> Association of </w:t>
      </w:r>
      <w:r w:rsidR="008C0442">
        <w:rPr>
          <w:rFonts w:ascii="Times" w:eastAsia="Times" w:hAnsi="Times" w:cs="Times"/>
          <w:b/>
          <w:sz w:val="24"/>
          <w:szCs w:val="24"/>
        </w:rPr>
        <w:t>l</w:t>
      </w:r>
      <w:r>
        <w:rPr>
          <w:rFonts w:ascii="Times" w:eastAsia="Times" w:hAnsi="Times" w:cs="Times"/>
          <w:b/>
          <w:sz w:val="24"/>
          <w:szCs w:val="24"/>
        </w:rPr>
        <w:t xml:space="preserve">iberal </w:t>
      </w:r>
      <w:r w:rsidR="008C0442">
        <w:rPr>
          <w:rFonts w:ascii="Times" w:eastAsia="Times" w:hAnsi="Times" w:cs="Times"/>
          <w:b/>
          <w:sz w:val="24"/>
          <w:szCs w:val="24"/>
        </w:rPr>
        <w:t>o</w:t>
      </w:r>
      <w:r>
        <w:rPr>
          <w:rFonts w:ascii="Times" w:eastAsia="Times" w:hAnsi="Times" w:cs="Times"/>
          <w:b/>
          <w:sz w:val="24"/>
          <w:szCs w:val="24"/>
        </w:rPr>
        <w:t>xygen vs</w:t>
      </w:r>
      <w:r w:rsidR="00B23395">
        <w:rPr>
          <w:rFonts w:ascii="Times" w:eastAsia="Times" w:hAnsi="Times" w:cs="Times"/>
          <w:b/>
          <w:sz w:val="24"/>
          <w:szCs w:val="24"/>
        </w:rPr>
        <w:t>.</w:t>
      </w:r>
      <w:r>
        <w:rPr>
          <w:rFonts w:ascii="Times" w:eastAsia="Times" w:hAnsi="Times" w:cs="Times"/>
          <w:b/>
          <w:sz w:val="24"/>
          <w:szCs w:val="24"/>
        </w:rPr>
        <w:t xml:space="preserve"> </w:t>
      </w:r>
      <w:r w:rsidR="008C0442">
        <w:rPr>
          <w:rFonts w:ascii="Times" w:eastAsia="Times" w:hAnsi="Times" w:cs="Times"/>
          <w:b/>
          <w:sz w:val="24"/>
          <w:szCs w:val="24"/>
        </w:rPr>
        <w:t>c</w:t>
      </w:r>
      <w:r>
        <w:rPr>
          <w:rFonts w:ascii="Times" w:eastAsia="Times" w:hAnsi="Times" w:cs="Times"/>
          <w:b/>
          <w:sz w:val="24"/>
          <w:szCs w:val="24"/>
        </w:rPr>
        <w:t xml:space="preserve">onservative </w:t>
      </w:r>
      <w:r w:rsidR="008C0442">
        <w:rPr>
          <w:rFonts w:ascii="Times" w:eastAsia="Times" w:hAnsi="Times" w:cs="Times"/>
          <w:b/>
          <w:sz w:val="24"/>
          <w:szCs w:val="24"/>
        </w:rPr>
        <w:t>o</w:t>
      </w:r>
      <w:r>
        <w:rPr>
          <w:rFonts w:ascii="Times" w:eastAsia="Times" w:hAnsi="Times" w:cs="Times"/>
          <w:b/>
          <w:sz w:val="24"/>
          <w:szCs w:val="24"/>
        </w:rPr>
        <w:t xml:space="preserve">xygen and </w:t>
      </w:r>
      <w:r w:rsidR="008C0442">
        <w:rPr>
          <w:rFonts w:ascii="Times" w:eastAsia="Times" w:hAnsi="Times" w:cs="Times"/>
          <w:b/>
          <w:sz w:val="24"/>
          <w:szCs w:val="24"/>
        </w:rPr>
        <w:t>a</w:t>
      </w:r>
      <w:r>
        <w:rPr>
          <w:rFonts w:ascii="Times" w:eastAsia="Times" w:hAnsi="Times" w:cs="Times"/>
          <w:b/>
          <w:sz w:val="24"/>
          <w:szCs w:val="24"/>
        </w:rPr>
        <w:t xml:space="preserve">cute </w:t>
      </w:r>
      <w:r w:rsidR="008C0442">
        <w:rPr>
          <w:rFonts w:ascii="Times" w:eastAsia="Times" w:hAnsi="Times" w:cs="Times"/>
          <w:b/>
          <w:sz w:val="24"/>
          <w:szCs w:val="24"/>
        </w:rPr>
        <w:t>k</w:t>
      </w:r>
      <w:r>
        <w:rPr>
          <w:rFonts w:ascii="Times" w:eastAsia="Times" w:hAnsi="Times" w:cs="Times"/>
          <w:b/>
          <w:sz w:val="24"/>
          <w:szCs w:val="24"/>
        </w:rPr>
        <w:t xml:space="preserve">idney </w:t>
      </w:r>
      <w:r w:rsidR="008C0442">
        <w:rPr>
          <w:rFonts w:ascii="Times" w:eastAsia="Times" w:hAnsi="Times" w:cs="Times"/>
          <w:b/>
          <w:sz w:val="24"/>
          <w:szCs w:val="24"/>
        </w:rPr>
        <w:t>i</w:t>
      </w:r>
      <w:r>
        <w:rPr>
          <w:rFonts w:ascii="Times" w:eastAsia="Times" w:hAnsi="Times" w:cs="Times"/>
          <w:b/>
          <w:sz w:val="24"/>
          <w:szCs w:val="24"/>
        </w:rPr>
        <w:t xml:space="preserve">njury within 48 hours </w:t>
      </w:r>
    </w:p>
    <w:tbl>
      <w:tblPr>
        <w:tblStyle w:val="a0"/>
        <w:tblW w:w="6600"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300"/>
        <w:gridCol w:w="3300"/>
      </w:tblGrid>
      <w:tr w:rsidR="00490068" w14:paraId="71A7E3E3" w14:textId="77777777">
        <w:trPr>
          <w:trHeight w:val="300"/>
        </w:trPr>
        <w:tc>
          <w:tcPr>
            <w:tcW w:w="3300" w:type="dxa"/>
            <w:shd w:val="clear" w:color="auto" w:fill="FFFFFF"/>
            <w:tcMar>
              <w:top w:w="40" w:type="dxa"/>
              <w:left w:w="40" w:type="dxa"/>
              <w:bottom w:w="40" w:type="dxa"/>
              <w:right w:w="40" w:type="dxa"/>
            </w:tcMar>
            <w:vAlign w:val="bottom"/>
          </w:tcPr>
          <w:p w14:paraId="3E915BA8" w14:textId="77777777" w:rsidR="00490068" w:rsidRDefault="00B65EAF">
            <w:pPr>
              <w:widowControl w:val="0"/>
              <w:jc w:val="center"/>
              <w:rPr>
                <w:color w:val="000000"/>
                <w:sz w:val="20"/>
                <w:szCs w:val="20"/>
              </w:rPr>
            </w:pPr>
            <w:r>
              <w:rPr>
                <w:sz w:val="20"/>
                <w:szCs w:val="20"/>
              </w:rPr>
              <w:t>Method</w:t>
            </w:r>
          </w:p>
        </w:tc>
        <w:tc>
          <w:tcPr>
            <w:tcW w:w="3300" w:type="dxa"/>
            <w:shd w:val="clear" w:color="auto" w:fill="FFFFFF"/>
            <w:tcMar>
              <w:top w:w="40" w:type="dxa"/>
              <w:left w:w="40" w:type="dxa"/>
              <w:bottom w:w="40" w:type="dxa"/>
              <w:right w:w="40" w:type="dxa"/>
            </w:tcMar>
            <w:vAlign w:val="bottom"/>
          </w:tcPr>
          <w:p w14:paraId="69761246" w14:textId="77777777" w:rsidR="00490068" w:rsidRDefault="00B65EAF">
            <w:pPr>
              <w:widowControl w:val="0"/>
              <w:jc w:val="center"/>
              <w:rPr>
                <w:color w:val="000000"/>
                <w:sz w:val="20"/>
                <w:szCs w:val="20"/>
              </w:rPr>
            </w:pPr>
            <w:r>
              <w:rPr>
                <w:sz w:val="20"/>
                <w:szCs w:val="20"/>
              </w:rPr>
              <w:t>Odds Ratio (95% CI)</w:t>
            </w:r>
          </w:p>
        </w:tc>
      </w:tr>
      <w:tr w:rsidR="00490068" w14:paraId="11C360EB" w14:textId="77777777">
        <w:trPr>
          <w:trHeight w:val="300"/>
        </w:trPr>
        <w:tc>
          <w:tcPr>
            <w:tcW w:w="3300" w:type="dxa"/>
            <w:shd w:val="clear" w:color="auto" w:fill="C0C0C0"/>
            <w:tcMar>
              <w:top w:w="40" w:type="dxa"/>
              <w:left w:w="40" w:type="dxa"/>
              <w:bottom w:w="40" w:type="dxa"/>
              <w:right w:w="40" w:type="dxa"/>
            </w:tcMar>
            <w:vAlign w:val="bottom"/>
          </w:tcPr>
          <w:p w14:paraId="50DE8136" w14:textId="77777777" w:rsidR="00490068" w:rsidRDefault="00B65EAF">
            <w:pPr>
              <w:widowControl w:val="0"/>
              <w:jc w:val="center"/>
              <w:rPr>
                <w:color w:val="000000"/>
                <w:sz w:val="20"/>
                <w:szCs w:val="20"/>
              </w:rPr>
            </w:pPr>
            <w:r>
              <w:rPr>
                <w:color w:val="000000"/>
                <w:sz w:val="20"/>
                <w:szCs w:val="20"/>
              </w:rPr>
              <w:lastRenderedPageBreak/>
              <w:t xml:space="preserve">Unadjusted </w:t>
            </w:r>
            <w:r>
              <w:rPr>
                <w:sz w:val="20"/>
                <w:szCs w:val="20"/>
              </w:rPr>
              <w:t>Logistic Regression</w:t>
            </w:r>
          </w:p>
        </w:tc>
        <w:tc>
          <w:tcPr>
            <w:tcW w:w="3300" w:type="dxa"/>
            <w:shd w:val="clear" w:color="auto" w:fill="C0C0C0"/>
            <w:tcMar>
              <w:top w:w="40" w:type="dxa"/>
              <w:left w:w="40" w:type="dxa"/>
              <w:bottom w:w="40" w:type="dxa"/>
              <w:right w:w="40" w:type="dxa"/>
            </w:tcMar>
            <w:vAlign w:val="bottom"/>
          </w:tcPr>
          <w:p w14:paraId="030FD74D" w14:textId="77777777" w:rsidR="00490068" w:rsidRDefault="00B65EAF">
            <w:pPr>
              <w:widowControl w:val="0"/>
              <w:jc w:val="center"/>
              <w:rPr>
                <w:color w:val="000000"/>
                <w:sz w:val="20"/>
                <w:szCs w:val="20"/>
              </w:rPr>
            </w:pPr>
            <w:r>
              <w:rPr>
                <w:color w:val="000000"/>
                <w:sz w:val="20"/>
                <w:szCs w:val="20"/>
              </w:rPr>
              <w:t>0.9</w:t>
            </w:r>
            <w:r>
              <w:rPr>
                <w:sz w:val="20"/>
                <w:szCs w:val="20"/>
              </w:rPr>
              <w:t>3</w:t>
            </w:r>
            <w:r>
              <w:rPr>
                <w:color w:val="000000"/>
                <w:sz w:val="20"/>
                <w:szCs w:val="20"/>
              </w:rPr>
              <w:t xml:space="preserve"> (0.73</w:t>
            </w:r>
            <w:r w:rsidR="0010412C">
              <w:rPr>
                <w:color w:val="000000"/>
                <w:sz w:val="20"/>
                <w:szCs w:val="20"/>
              </w:rPr>
              <w:t>-</w:t>
            </w:r>
            <w:r>
              <w:rPr>
                <w:color w:val="000000"/>
                <w:sz w:val="20"/>
                <w:szCs w:val="20"/>
              </w:rPr>
              <w:t>1.1</w:t>
            </w:r>
            <w:r>
              <w:rPr>
                <w:sz w:val="20"/>
                <w:szCs w:val="20"/>
              </w:rPr>
              <w:t>7</w:t>
            </w:r>
            <w:r>
              <w:rPr>
                <w:color w:val="000000"/>
                <w:sz w:val="20"/>
                <w:szCs w:val="20"/>
              </w:rPr>
              <w:t>)</w:t>
            </w:r>
          </w:p>
        </w:tc>
      </w:tr>
      <w:tr w:rsidR="00490068" w14:paraId="0F02AD0F" w14:textId="77777777">
        <w:trPr>
          <w:trHeight w:val="300"/>
        </w:trPr>
        <w:tc>
          <w:tcPr>
            <w:tcW w:w="3300" w:type="dxa"/>
            <w:shd w:val="clear" w:color="auto" w:fill="FEFEFE"/>
            <w:tcMar>
              <w:top w:w="40" w:type="dxa"/>
              <w:left w:w="40" w:type="dxa"/>
              <w:bottom w:w="40" w:type="dxa"/>
              <w:right w:w="40" w:type="dxa"/>
            </w:tcMar>
            <w:vAlign w:val="bottom"/>
          </w:tcPr>
          <w:p w14:paraId="0F69D6D7" w14:textId="77777777" w:rsidR="00490068" w:rsidRDefault="00B65EAF">
            <w:pPr>
              <w:widowControl w:val="0"/>
              <w:jc w:val="center"/>
              <w:rPr>
                <w:color w:val="000000"/>
                <w:sz w:val="20"/>
                <w:szCs w:val="20"/>
              </w:rPr>
            </w:pPr>
            <w:r>
              <w:rPr>
                <w:color w:val="000000"/>
                <w:sz w:val="20"/>
                <w:szCs w:val="20"/>
              </w:rPr>
              <w:t>Adjusted</w:t>
            </w:r>
            <w:r>
              <w:rPr>
                <w:sz w:val="20"/>
                <w:szCs w:val="20"/>
              </w:rPr>
              <w:t xml:space="preserve"> Logistic Regression</w:t>
            </w:r>
          </w:p>
        </w:tc>
        <w:tc>
          <w:tcPr>
            <w:tcW w:w="3300" w:type="dxa"/>
            <w:shd w:val="clear" w:color="auto" w:fill="FEFEFE"/>
            <w:tcMar>
              <w:top w:w="40" w:type="dxa"/>
              <w:left w:w="40" w:type="dxa"/>
              <w:bottom w:w="40" w:type="dxa"/>
              <w:right w:w="40" w:type="dxa"/>
            </w:tcMar>
            <w:vAlign w:val="bottom"/>
          </w:tcPr>
          <w:p w14:paraId="6A63BAD0" w14:textId="77777777" w:rsidR="00490068" w:rsidRDefault="00B65EAF">
            <w:pPr>
              <w:widowControl w:val="0"/>
              <w:jc w:val="center"/>
              <w:rPr>
                <w:color w:val="000000"/>
                <w:sz w:val="20"/>
                <w:szCs w:val="20"/>
              </w:rPr>
            </w:pPr>
            <w:r>
              <w:rPr>
                <w:color w:val="000000"/>
                <w:sz w:val="20"/>
                <w:szCs w:val="20"/>
              </w:rPr>
              <w:t>0.75 (0.58</w:t>
            </w:r>
            <w:r w:rsidR="0010412C">
              <w:rPr>
                <w:color w:val="000000"/>
                <w:sz w:val="20"/>
                <w:szCs w:val="20"/>
              </w:rPr>
              <w:t>-</w:t>
            </w:r>
            <w:r>
              <w:rPr>
                <w:color w:val="000000"/>
                <w:sz w:val="20"/>
                <w:szCs w:val="20"/>
              </w:rPr>
              <w:t>0.97)</w:t>
            </w:r>
          </w:p>
        </w:tc>
      </w:tr>
      <w:tr w:rsidR="00490068" w14:paraId="7E8E335C" w14:textId="77777777">
        <w:trPr>
          <w:trHeight w:val="300"/>
        </w:trPr>
        <w:tc>
          <w:tcPr>
            <w:tcW w:w="3300" w:type="dxa"/>
            <w:shd w:val="clear" w:color="auto" w:fill="C0C0C0"/>
            <w:tcMar>
              <w:top w:w="40" w:type="dxa"/>
              <w:left w:w="40" w:type="dxa"/>
              <w:bottom w:w="40" w:type="dxa"/>
              <w:right w:w="40" w:type="dxa"/>
            </w:tcMar>
            <w:vAlign w:val="bottom"/>
          </w:tcPr>
          <w:p w14:paraId="74B5D6B6" w14:textId="77777777" w:rsidR="00490068" w:rsidRDefault="00B65EAF">
            <w:pPr>
              <w:widowControl w:val="0"/>
              <w:jc w:val="center"/>
              <w:rPr>
                <w:color w:val="000000"/>
                <w:sz w:val="20"/>
                <w:szCs w:val="20"/>
              </w:rPr>
            </w:pPr>
            <w:r>
              <w:rPr>
                <w:sz w:val="20"/>
                <w:szCs w:val="20"/>
              </w:rPr>
              <w:t xml:space="preserve">Additional </w:t>
            </w:r>
            <w:r>
              <w:rPr>
                <w:color w:val="000000"/>
                <w:sz w:val="20"/>
                <w:szCs w:val="20"/>
              </w:rPr>
              <w:t>Adjusting for Censoring</w:t>
            </w:r>
          </w:p>
        </w:tc>
        <w:tc>
          <w:tcPr>
            <w:tcW w:w="3300" w:type="dxa"/>
            <w:shd w:val="clear" w:color="auto" w:fill="C0C0C0"/>
            <w:tcMar>
              <w:top w:w="40" w:type="dxa"/>
              <w:left w:w="40" w:type="dxa"/>
              <w:bottom w:w="40" w:type="dxa"/>
              <w:right w:w="40" w:type="dxa"/>
            </w:tcMar>
            <w:vAlign w:val="bottom"/>
          </w:tcPr>
          <w:p w14:paraId="7EFB0225" w14:textId="77777777" w:rsidR="00490068" w:rsidRDefault="00B65EAF">
            <w:pPr>
              <w:widowControl w:val="0"/>
              <w:jc w:val="center"/>
              <w:rPr>
                <w:color w:val="000000"/>
                <w:sz w:val="20"/>
                <w:szCs w:val="20"/>
              </w:rPr>
            </w:pPr>
            <w:r>
              <w:rPr>
                <w:color w:val="000000"/>
                <w:sz w:val="20"/>
                <w:szCs w:val="20"/>
              </w:rPr>
              <w:t>0.7</w:t>
            </w:r>
            <w:r>
              <w:rPr>
                <w:sz w:val="20"/>
                <w:szCs w:val="20"/>
              </w:rPr>
              <w:t>6</w:t>
            </w:r>
            <w:r>
              <w:rPr>
                <w:color w:val="000000"/>
                <w:sz w:val="20"/>
                <w:szCs w:val="20"/>
              </w:rPr>
              <w:t xml:space="preserve"> (0.58</w:t>
            </w:r>
            <w:r w:rsidR="0010412C">
              <w:rPr>
                <w:color w:val="000000"/>
                <w:sz w:val="20"/>
                <w:szCs w:val="20"/>
              </w:rPr>
              <w:t>-</w:t>
            </w:r>
            <w:r>
              <w:rPr>
                <w:color w:val="000000"/>
                <w:sz w:val="20"/>
                <w:szCs w:val="20"/>
              </w:rPr>
              <w:t>0.9</w:t>
            </w:r>
            <w:r>
              <w:rPr>
                <w:sz w:val="20"/>
                <w:szCs w:val="20"/>
              </w:rPr>
              <w:t>8</w:t>
            </w:r>
            <w:r>
              <w:rPr>
                <w:color w:val="000000"/>
                <w:sz w:val="20"/>
                <w:szCs w:val="20"/>
              </w:rPr>
              <w:t>)</w:t>
            </w:r>
          </w:p>
        </w:tc>
      </w:tr>
      <w:tr w:rsidR="00490068" w14:paraId="61E9581B" w14:textId="77777777">
        <w:trPr>
          <w:trHeight w:val="300"/>
        </w:trPr>
        <w:tc>
          <w:tcPr>
            <w:tcW w:w="3300" w:type="dxa"/>
            <w:shd w:val="clear" w:color="auto" w:fill="FEFEFE"/>
            <w:tcMar>
              <w:top w:w="40" w:type="dxa"/>
              <w:left w:w="40" w:type="dxa"/>
              <w:bottom w:w="40" w:type="dxa"/>
              <w:right w:w="40" w:type="dxa"/>
            </w:tcMar>
            <w:vAlign w:val="bottom"/>
          </w:tcPr>
          <w:p w14:paraId="30553C3F" w14:textId="77777777" w:rsidR="00490068" w:rsidRDefault="00B65EAF">
            <w:pPr>
              <w:widowControl w:val="0"/>
              <w:jc w:val="center"/>
              <w:rPr>
                <w:color w:val="000000"/>
                <w:sz w:val="20"/>
                <w:szCs w:val="20"/>
              </w:rPr>
            </w:pPr>
            <w:r>
              <w:rPr>
                <w:sz w:val="20"/>
                <w:szCs w:val="20"/>
              </w:rPr>
              <w:t>Marginal Structural Model</w:t>
            </w:r>
          </w:p>
        </w:tc>
        <w:tc>
          <w:tcPr>
            <w:tcW w:w="3300" w:type="dxa"/>
            <w:shd w:val="clear" w:color="auto" w:fill="FEFEFE"/>
            <w:tcMar>
              <w:top w:w="40" w:type="dxa"/>
              <w:left w:w="40" w:type="dxa"/>
              <w:bottom w:w="40" w:type="dxa"/>
              <w:right w:w="40" w:type="dxa"/>
            </w:tcMar>
            <w:vAlign w:val="bottom"/>
          </w:tcPr>
          <w:p w14:paraId="50F4FF0C" w14:textId="77777777" w:rsidR="00490068" w:rsidRDefault="00B65EAF">
            <w:pPr>
              <w:widowControl w:val="0"/>
              <w:jc w:val="center"/>
              <w:rPr>
                <w:color w:val="000000"/>
                <w:sz w:val="20"/>
                <w:szCs w:val="20"/>
              </w:rPr>
            </w:pPr>
            <w:r>
              <w:rPr>
                <w:color w:val="000000"/>
                <w:sz w:val="20"/>
                <w:szCs w:val="20"/>
              </w:rPr>
              <w:t>0.5</w:t>
            </w:r>
            <w:r>
              <w:rPr>
                <w:sz w:val="20"/>
                <w:szCs w:val="20"/>
              </w:rPr>
              <w:t>4</w:t>
            </w:r>
            <w:r>
              <w:rPr>
                <w:color w:val="000000"/>
                <w:sz w:val="20"/>
                <w:szCs w:val="20"/>
              </w:rPr>
              <w:t xml:space="preserve"> (0.</w:t>
            </w:r>
            <w:r>
              <w:rPr>
                <w:sz w:val="20"/>
                <w:szCs w:val="20"/>
              </w:rPr>
              <w:t>40</w:t>
            </w:r>
            <w:r w:rsidR="0010412C">
              <w:rPr>
                <w:color w:val="000000"/>
                <w:sz w:val="20"/>
                <w:szCs w:val="20"/>
              </w:rPr>
              <w:t>-</w:t>
            </w:r>
            <w:r>
              <w:rPr>
                <w:color w:val="000000"/>
                <w:sz w:val="20"/>
                <w:szCs w:val="20"/>
              </w:rPr>
              <w:t>0.72)</w:t>
            </w:r>
          </w:p>
        </w:tc>
      </w:tr>
      <w:tr w:rsidR="00490068" w14:paraId="4A46D9F2" w14:textId="77777777">
        <w:trPr>
          <w:trHeight w:val="300"/>
        </w:trPr>
        <w:tc>
          <w:tcPr>
            <w:tcW w:w="3300" w:type="dxa"/>
            <w:shd w:val="clear" w:color="auto" w:fill="B7B7B7"/>
            <w:tcMar>
              <w:top w:w="40" w:type="dxa"/>
              <w:left w:w="40" w:type="dxa"/>
              <w:bottom w:w="40" w:type="dxa"/>
              <w:right w:w="40" w:type="dxa"/>
            </w:tcMar>
            <w:vAlign w:val="bottom"/>
          </w:tcPr>
          <w:p w14:paraId="4FE60176" w14:textId="77777777" w:rsidR="00490068" w:rsidRDefault="00B65EAF">
            <w:pPr>
              <w:widowControl w:val="0"/>
              <w:jc w:val="center"/>
              <w:rPr>
                <w:color w:val="000000"/>
                <w:sz w:val="20"/>
                <w:szCs w:val="20"/>
              </w:rPr>
            </w:pPr>
            <w:r>
              <w:rPr>
                <w:color w:val="000000"/>
                <w:sz w:val="20"/>
                <w:szCs w:val="20"/>
              </w:rPr>
              <w:t>Propensity Score Stratification</w:t>
            </w:r>
          </w:p>
        </w:tc>
        <w:tc>
          <w:tcPr>
            <w:tcW w:w="3300" w:type="dxa"/>
            <w:shd w:val="clear" w:color="auto" w:fill="B7B7B7"/>
            <w:tcMar>
              <w:top w:w="40" w:type="dxa"/>
              <w:left w:w="40" w:type="dxa"/>
              <w:bottom w:w="40" w:type="dxa"/>
              <w:right w:w="40" w:type="dxa"/>
            </w:tcMar>
            <w:vAlign w:val="bottom"/>
          </w:tcPr>
          <w:p w14:paraId="45D2FD29" w14:textId="77777777" w:rsidR="00490068" w:rsidRDefault="00B65EAF">
            <w:pPr>
              <w:widowControl w:val="0"/>
              <w:jc w:val="center"/>
              <w:rPr>
                <w:color w:val="000000"/>
                <w:sz w:val="20"/>
                <w:szCs w:val="20"/>
              </w:rPr>
            </w:pPr>
            <w:r>
              <w:rPr>
                <w:color w:val="000000"/>
                <w:sz w:val="20"/>
                <w:szCs w:val="20"/>
              </w:rPr>
              <w:t>0.7</w:t>
            </w:r>
            <w:r>
              <w:rPr>
                <w:sz w:val="20"/>
                <w:szCs w:val="20"/>
              </w:rPr>
              <w:t>9</w:t>
            </w:r>
            <w:r>
              <w:rPr>
                <w:color w:val="000000"/>
                <w:sz w:val="20"/>
                <w:szCs w:val="20"/>
              </w:rPr>
              <w:t xml:space="preserve"> (0.61</w:t>
            </w:r>
            <w:r w:rsidR="0010412C">
              <w:rPr>
                <w:color w:val="000000"/>
                <w:sz w:val="20"/>
                <w:szCs w:val="20"/>
              </w:rPr>
              <w:t>-</w:t>
            </w:r>
            <w:r>
              <w:rPr>
                <w:color w:val="000000"/>
                <w:sz w:val="20"/>
                <w:szCs w:val="20"/>
              </w:rPr>
              <w:t>1.0</w:t>
            </w:r>
            <w:r>
              <w:rPr>
                <w:sz w:val="20"/>
                <w:szCs w:val="20"/>
              </w:rPr>
              <w:t>2</w:t>
            </w:r>
            <w:r>
              <w:rPr>
                <w:color w:val="000000"/>
                <w:sz w:val="20"/>
                <w:szCs w:val="20"/>
              </w:rPr>
              <w:t>)</w:t>
            </w:r>
          </w:p>
        </w:tc>
      </w:tr>
      <w:tr w:rsidR="00490068" w14:paraId="1FB4FCF7" w14:textId="77777777">
        <w:trPr>
          <w:trHeight w:val="300"/>
        </w:trPr>
        <w:tc>
          <w:tcPr>
            <w:tcW w:w="3300" w:type="dxa"/>
            <w:shd w:val="clear" w:color="auto" w:fill="FFFFFF"/>
            <w:tcMar>
              <w:top w:w="40" w:type="dxa"/>
              <w:left w:w="40" w:type="dxa"/>
              <w:bottom w:w="40" w:type="dxa"/>
              <w:right w:w="40" w:type="dxa"/>
            </w:tcMar>
            <w:vAlign w:val="bottom"/>
          </w:tcPr>
          <w:p w14:paraId="1B2400C4" w14:textId="77777777" w:rsidR="00490068" w:rsidRDefault="00B65EAF">
            <w:pPr>
              <w:widowControl w:val="0"/>
              <w:jc w:val="center"/>
              <w:rPr>
                <w:color w:val="000000"/>
                <w:sz w:val="20"/>
                <w:szCs w:val="20"/>
              </w:rPr>
            </w:pPr>
            <w:r>
              <w:rPr>
                <w:color w:val="000000"/>
                <w:sz w:val="20"/>
                <w:szCs w:val="20"/>
              </w:rPr>
              <w:t>P</w:t>
            </w:r>
            <w:r>
              <w:rPr>
                <w:sz w:val="20"/>
                <w:szCs w:val="20"/>
              </w:rPr>
              <w:t>ropensity Score</w:t>
            </w:r>
            <w:r>
              <w:rPr>
                <w:color w:val="000000"/>
                <w:sz w:val="20"/>
                <w:szCs w:val="20"/>
              </w:rPr>
              <w:t xml:space="preserve"> </w:t>
            </w:r>
            <w:r>
              <w:rPr>
                <w:sz w:val="20"/>
                <w:szCs w:val="20"/>
              </w:rPr>
              <w:t>M</w:t>
            </w:r>
            <w:r>
              <w:rPr>
                <w:color w:val="000000"/>
                <w:sz w:val="20"/>
                <w:szCs w:val="20"/>
              </w:rPr>
              <w:t>atching</w:t>
            </w:r>
          </w:p>
        </w:tc>
        <w:tc>
          <w:tcPr>
            <w:tcW w:w="3300" w:type="dxa"/>
            <w:shd w:val="clear" w:color="auto" w:fill="FFFFFF"/>
            <w:tcMar>
              <w:top w:w="40" w:type="dxa"/>
              <w:left w:w="40" w:type="dxa"/>
              <w:bottom w:w="40" w:type="dxa"/>
              <w:right w:w="40" w:type="dxa"/>
            </w:tcMar>
            <w:vAlign w:val="bottom"/>
          </w:tcPr>
          <w:p w14:paraId="4F3E2F9A" w14:textId="77777777" w:rsidR="00490068" w:rsidRDefault="00B65EAF">
            <w:pPr>
              <w:widowControl w:val="0"/>
              <w:jc w:val="center"/>
              <w:rPr>
                <w:color w:val="000000"/>
                <w:sz w:val="20"/>
                <w:szCs w:val="20"/>
              </w:rPr>
            </w:pPr>
            <w:r>
              <w:rPr>
                <w:color w:val="000000"/>
                <w:sz w:val="20"/>
                <w:szCs w:val="20"/>
              </w:rPr>
              <w:t>0.98 (0.77</w:t>
            </w:r>
            <w:r w:rsidR="0010412C">
              <w:rPr>
                <w:color w:val="000000"/>
                <w:sz w:val="20"/>
                <w:szCs w:val="20"/>
              </w:rPr>
              <w:t>-</w:t>
            </w:r>
            <w:r>
              <w:rPr>
                <w:color w:val="000000"/>
                <w:sz w:val="20"/>
                <w:szCs w:val="20"/>
              </w:rPr>
              <w:t>1.26)</w:t>
            </w:r>
          </w:p>
        </w:tc>
      </w:tr>
      <w:tr w:rsidR="00490068" w14:paraId="46CA4D56" w14:textId="77777777">
        <w:trPr>
          <w:trHeight w:val="300"/>
        </w:trPr>
        <w:tc>
          <w:tcPr>
            <w:tcW w:w="3300" w:type="dxa"/>
            <w:shd w:val="clear" w:color="auto" w:fill="B7B7B7"/>
            <w:tcMar>
              <w:top w:w="40" w:type="dxa"/>
              <w:left w:w="40" w:type="dxa"/>
              <w:bottom w:w="40" w:type="dxa"/>
              <w:right w:w="40" w:type="dxa"/>
            </w:tcMar>
            <w:vAlign w:val="bottom"/>
          </w:tcPr>
          <w:p w14:paraId="7D595749" w14:textId="77777777" w:rsidR="00490068" w:rsidRDefault="00B65EAF">
            <w:pPr>
              <w:widowControl w:val="0"/>
              <w:jc w:val="center"/>
              <w:rPr>
                <w:color w:val="000000"/>
                <w:sz w:val="20"/>
                <w:szCs w:val="20"/>
              </w:rPr>
            </w:pPr>
            <w:r>
              <w:rPr>
                <w:color w:val="000000"/>
                <w:sz w:val="20"/>
                <w:szCs w:val="20"/>
              </w:rPr>
              <w:t>Standardization</w:t>
            </w:r>
          </w:p>
        </w:tc>
        <w:tc>
          <w:tcPr>
            <w:tcW w:w="3300" w:type="dxa"/>
            <w:shd w:val="clear" w:color="auto" w:fill="B7B7B7"/>
            <w:tcMar>
              <w:top w:w="40" w:type="dxa"/>
              <w:left w:w="40" w:type="dxa"/>
              <w:bottom w:w="40" w:type="dxa"/>
              <w:right w:w="40" w:type="dxa"/>
            </w:tcMar>
            <w:vAlign w:val="bottom"/>
          </w:tcPr>
          <w:p w14:paraId="67767744" w14:textId="77777777" w:rsidR="00490068" w:rsidRDefault="00B65EAF">
            <w:pPr>
              <w:widowControl w:val="0"/>
              <w:jc w:val="center"/>
              <w:rPr>
                <w:color w:val="000000"/>
                <w:sz w:val="20"/>
                <w:szCs w:val="20"/>
              </w:rPr>
            </w:pPr>
            <w:r>
              <w:rPr>
                <w:color w:val="000000"/>
                <w:sz w:val="20"/>
                <w:szCs w:val="20"/>
              </w:rPr>
              <w:t>0.84 (0.8</w:t>
            </w:r>
            <w:r>
              <w:rPr>
                <w:sz w:val="20"/>
                <w:szCs w:val="20"/>
              </w:rPr>
              <w:t>4</w:t>
            </w:r>
            <w:r w:rsidR="0010412C">
              <w:rPr>
                <w:color w:val="000000"/>
                <w:sz w:val="20"/>
                <w:szCs w:val="20"/>
              </w:rPr>
              <w:t>-</w:t>
            </w:r>
            <w:r>
              <w:rPr>
                <w:color w:val="000000"/>
                <w:sz w:val="20"/>
                <w:szCs w:val="20"/>
              </w:rPr>
              <w:t>0.84)</w:t>
            </w:r>
          </w:p>
        </w:tc>
      </w:tr>
    </w:tbl>
    <w:p w14:paraId="5A05A9B7" w14:textId="77777777" w:rsidR="00490068" w:rsidRDefault="00490068">
      <w:pPr>
        <w:spacing w:line="480" w:lineRule="auto"/>
        <w:jc w:val="center"/>
        <w:rPr>
          <w:rFonts w:ascii="Times" w:eastAsia="Times" w:hAnsi="Times" w:cs="Times"/>
          <w:sz w:val="24"/>
          <w:szCs w:val="24"/>
        </w:rPr>
      </w:pPr>
    </w:p>
    <w:p w14:paraId="264CCAA4" w14:textId="77777777" w:rsidR="00490068" w:rsidRDefault="00490068">
      <w:pPr>
        <w:spacing w:line="480" w:lineRule="auto"/>
        <w:jc w:val="both"/>
        <w:rPr>
          <w:rFonts w:ascii="Times" w:eastAsia="Times" w:hAnsi="Times" w:cs="Times"/>
          <w:sz w:val="24"/>
          <w:szCs w:val="24"/>
        </w:rPr>
      </w:pPr>
    </w:p>
    <w:p w14:paraId="6B06C466" w14:textId="77777777" w:rsidR="00490068" w:rsidRDefault="00490068">
      <w:pPr>
        <w:spacing w:line="480" w:lineRule="auto"/>
        <w:jc w:val="both"/>
        <w:rPr>
          <w:rFonts w:ascii="Times" w:eastAsia="Times" w:hAnsi="Times" w:cs="Times"/>
          <w:sz w:val="24"/>
          <w:szCs w:val="24"/>
        </w:rPr>
      </w:pPr>
    </w:p>
    <w:p w14:paraId="7DA9808D" w14:textId="77777777" w:rsidR="00490068" w:rsidRDefault="00B65EAF">
      <w:pPr>
        <w:jc w:val="center"/>
        <w:rPr>
          <w:rFonts w:ascii="Times" w:eastAsia="Times" w:hAnsi="Times" w:cs="Times"/>
          <w:sz w:val="24"/>
          <w:szCs w:val="24"/>
        </w:rPr>
      </w:pPr>
      <w:r>
        <w:rPr>
          <w:rFonts w:ascii="Times" w:eastAsia="Times" w:hAnsi="Times" w:cs="Times"/>
          <w:noProof/>
          <w:sz w:val="24"/>
          <w:szCs w:val="24"/>
        </w:rPr>
        <w:drawing>
          <wp:inline distT="114300" distB="114300" distL="114300" distR="114300" wp14:anchorId="511FEB5B" wp14:editId="5094EDE1">
            <wp:extent cx="4114800" cy="28860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114800" cy="2886075"/>
                    </a:xfrm>
                    <a:prstGeom prst="rect">
                      <a:avLst/>
                    </a:prstGeom>
                    <a:ln/>
                  </pic:spPr>
                </pic:pic>
              </a:graphicData>
            </a:graphic>
          </wp:inline>
        </w:drawing>
      </w:r>
    </w:p>
    <w:p w14:paraId="6AB59908" w14:textId="77777777" w:rsidR="00490068" w:rsidRDefault="00490068">
      <w:pPr>
        <w:jc w:val="both"/>
        <w:rPr>
          <w:rFonts w:ascii="Times" w:eastAsia="Times" w:hAnsi="Times" w:cs="Times"/>
          <w:sz w:val="24"/>
          <w:szCs w:val="24"/>
        </w:rPr>
      </w:pPr>
    </w:p>
    <w:p w14:paraId="53BCB2D4" w14:textId="77777777" w:rsidR="00490068" w:rsidRPr="00FE518A" w:rsidRDefault="00B65EAF">
      <w:pPr>
        <w:rPr>
          <w:rFonts w:ascii="Times" w:eastAsia="Times" w:hAnsi="Times" w:cs="Times"/>
          <w:b/>
          <w:sz w:val="24"/>
          <w:szCs w:val="24"/>
        </w:rPr>
      </w:pPr>
      <w:r w:rsidRPr="00FE518A">
        <w:rPr>
          <w:rFonts w:ascii="Times" w:eastAsia="Times" w:hAnsi="Times" w:cs="Times"/>
          <w:b/>
          <w:sz w:val="24"/>
          <w:szCs w:val="24"/>
        </w:rPr>
        <w:t>Figure 2</w:t>
      </w:r>
      <w:r w:rsidR="00111893">
        <w:rPr>
          <w:rFonts w:ascii="Times" w:eastAsia="Times" w:hAnsi="Times" w:cs="Times"/>
          <w:b/>
          <w:sz w:val="24"/>
          <w:szCs w:val="24"/>
        </w:rPr>
        <w:t>.</w:t>
      </w:r>
      <w:r w:rsidRPr="00FE518A">
        <w:rPr>
          <w:rFonts w:ascii="Times" w:eastAsia="Times" w:hAnsi="Times" w:cs="Times"/>
          <w:b/>
          <w:sz w:val="24"/>
          <w:szCs w:val="24"/>
        </w:rPr>
        <w:t xml:space="preserve"> Odds </w:t>
      </w:r>
      <w:r w:rsidR="005E1ADF">
        <w:rPr>
          <w:rFonts w:ascii="Times" w:eastAsia="Times" w:hAnsi="Times" w:cs="Times"/>
          <w:b/>
          <w:sz w:val="24"/>
          <w:szCs w:val="24"/>
        </w:rPr>
        <w:t>r</w:t>
      </w:r>
      <w:r w:rsidRPr="00FE518A">
        <w:rPr>
          <w:rFonts w:ascii="Times" w:eastAsia="Times" w:hAnsi="Times" w:cs="Times"/>
          <w:b/>
          <w:sz w:val="24"/>
          <w:szCs w:val="24"/>
        </w:rPr>
        <w:t xml:space="preserve">atios of </w:t>
      </w:r>
      <w:r w:rsidR="005E1ADF">
        <w:rPr>
          <w:rFonts w:ascii="Times" w:eastAsia="Times" w:hAnsi="Times" w:cs="Times"/>
          <w:b/>
          <w:sz w:val="24"/>
          <w:szCs w:val="24"/>
        </w:rPr>
        <w:t>d</w:t>
      </w:r>
      <w:r w:rsidRPr="00FE518A">
        <w:rPr>
          <w:rFonts w:ascii="Times" w:eastAsia="Times" w:hAnsi="Times" w:cs="Times"/>
          <w:b/>
          <w:sz w:val="24"/>
          <w:szCs w:val="24"/>
        </w:rPr>
        <w:t xml:space="preserve">eveloping AKI within 48 hours of ICU </w:t>
      </w:r>
      <w:r w:rsidR="005E1ADF">
        <w:rPr>
          <w:rFonts w:ascii="Times" w:eastAsia="Times" w:hAnsi="Times" w:cs="Times"/>
          <w:b/>
          <w:sz w:val="24"/>
          <w:szCs w:val="24"/>
        </w:rPr>
        <w:t>s</w:t>
      </w:r>
      <w:r w:rsidRPr="00FE518A">
        <w:rPr>
          <w:rFonts w:ascii="Times" w:eastAsia="Times" w:hAnsi="Times" w:cs="Times"/>
          <w:b/>
          <w:sz w:val="24"/>
          <w:szCs w:val="24"/>
        </w:rPr>
        <w:t xml:space="preserve">tay </w:t>
      </w:r>
      <w:r w:rsidR="005E1ADF">
        <w:rPr>
          <w:rFonts w:ascii="Times" w:eastAsia="Times" w:hAnsi="Times" w:cs="Times"/>
          <w:b/>
          <w:sz w:val="24"/>
          <w:szCs w:val="24"/>
        </w:rPr>
        <w:t>c</w:t>
      </w:r>
      <w:r w:rsidRPr="00FE518A">
        <w:rPr>
          <w:rFonts w:ascii="Times" w:eastAsia="Times" w:hAnsi="Times" w:cs="Times"/>
          <w:b/>
          <w:sz w:val="24"/>
          <w:szCs w:val="24"/>
        </w:rPr>
        <w:t xml:space="preserve">omparing </w:t>
      </w:r>
      <w:r w:rsidR="005E1ADF">
        <w:rPr>
          <w:rFonts w:ascii="Times" w:eastAsia="Times" w:hAnsi="Times" w:cs="Times"/>
          <w:b/>
          <w:sz w:val="24"/>
          <w:szCs w:val="24"/>
        </w:rPr>
        <w:t>p</w:t>
      </w:r>
      <w:r w:rsidRPr="00FE518A">
        <w:rPr>
          <w:rFonts w:ascii="Times" w:eastAsia="Times" w:hAnsi="Times" w:cs="Times"/>
          <w:b/>
          <w:sz w:val="24"/>
          <w:szCs w:val="24"/>
        </w:rPr>
        <w:t xml:space="preserve">atients in </w:t>
      </w:r>
      <w:r w:rsidR="005E1ADF">
        <w:rPr>
          <w:rFonts w:ascii="Times" w:eastAsia="Times" w:hAnsi="Times" w:cs="Times"/>
          <w:b/>
          <w:sz w:val="24"/>
          <w:szCs w:val="24"/>
        </w:rPr>
        <w:t>l</w:t>
      </w:r>
      <w:r w:rsidRPr="00FE518A">
        <w:rPr>
          <w:rFonts w:ascii="Times" w:eastAsia="Times" w:hAnsi="Times" w:cs="Times"/>
          <w:b/>
          <w:sz w:val="24"/>
          <w:szCs w:val="24"/>
        </w:rPr>
        <w:t xml:space="preserve">iberal </w:t>
      </w:r>
      <w:r w:rsidR="005E1ADF">
        <w:rPr>
          <w:rFonts w:ascii="Times" w:eastAsia="Times" w:hAnsi="Times" w:cs="Times"/>
          <w:b/>
          <w:sz w:val="24"/>
          <w:szCs w:val="24"/>
        </w:rPr>
        <w:t>o</w:t>
      </w:r>
      <w:r w:rsidRPr="00FE518A">
        <w:rPr>
          <w:rFonts w:ascii="Times" w:eastAsia="Times" w:hAnsi="Times" w:cs="Times"/>
          <w:b/>
          <w:sz w:val="24"/>
          <w:szCs w:val="24"/>
        </w:rPr>
        <w:t>xygen</w:t>
      </w:r>
      <w:r w:rsidR="005E1ADF">
        <w:rPr>
          <w:rFonts w:ascii="Times" w:eastAsia="Times" w:hAnsi="Times" w:cs="Times"/>
          <w:b/>
          <w:sz w:val="24"/>
          <w:szCs w:val="24"/>
        </w:rPr>
        <w:t xml:space="preserve"> g</w:t>
      </w:r>
      <w:r w:rsidRPr="00FE518A">
        <w:rPr>
          <w:rFonts w:ascii="Times" w:eastAsia="Times" w:hAnsi="Times" w:cs="Times"/>
          <w:b/>
          <w:sz w:val="24"/>
          <w:szCs w:val="24"/>
        </w:rPr>
        <w:t>roup vs</w:t>
      </w:r>
      <w:r w:rsidR="005E1ADF">
        <w:rPr>
          <w:rFonts w:ascii="Times" w:eastAsia="Times" w:hAnsi="Times" w:cs="Times"/>
          <w:b/>
          <w:sz w:val="24"/>
          <w:szCs w:val="24"/>
        </w:rPr>
        <w:t>.</w:t>
      </w:r>
      <w:r w:rsidRPr="00FE518A">
        <w:rPr>
          <w:rFonts w:ascii="Times" w:eastAsia="Times" w:hAnsi="Times" w:cs="Times"/>
          <w:b/>
          <w:sz w:val="24"/>
          <w:szCs w:val="24"/>
        </w:rPr>
        <w:t xml:space="preserve"> </w:t>
      </w:r>
      <w:r w:rsidR="005E1ADF">
        <w:rPr>
          <w:rFonts w:ascii="Times" w:eastAsia="Times" w:hAnsi="Times" w:cs="Times"/>
          <w:b/>
          <w:sz w:val="24"/>
          <w:szCs w:val="24"/>
        </w:rPr>
        <w:t>c</w:t>
      </w:r>
      <w:r w:rsidRPr="00FE518A">
        <w:rPr>
          <w:rFonts w:ascii="Times" w:eastAsia="Times" w:hAnsi="Times" w:cs="Times"/>
          <w:b/>
          <w:sz w:val="24"/>
          <w:szCs w:val="24"/>
        </w:rPr>
        <w:t xml:space="preserve">onservative </w:t>
      </w:r>
      <w:r w:rsidR="005E1ADF">
        <w:rPr>
          <w:rFonts w:ascii="Times" w:eastAsia="Times" w:hAnsi="Times" w:cs="Times"/>
          <w:b/>
          <w:sz w:val="24"/>
          <w:szCs w:val="24"/>
        </w:rPr>
        <w:t>o</w:t>
      </w:r>
      <w:r w:rsidRPr="00FE518A">
        <w:rPr>
          <w:rFonts w:ascii="Times" w:eastAsia="Times" w:hAnsi="Times" w:cs="Times"/>
          <w:b/>
          <w:sz w:val="24"/>
          <w:szCs w:val="24"/>
        </w:rPr>
        <w:t xml:space="preserve">xygen </w:t>
      </w:r>
      <w:r w:rsidR="005E1ADF">
        <w:rPr>
          <w:rFonts w:ascii="Times" w:eastAsia="Times" w:hAnsi="Times" w:cs="Times"/>
          <w:b/>
          <w:sz w:val="24"/>
          <w:szCs w:val="24"/>
        </w:rPr>
        <w:t>g</w:t>
      </w:r>
      <w:r w:rsidRPr="00FE518A">
        <w:rPr>
          <w:rFonts w:ascii="Times" w:eastAsia="Times" w:hAnsi="Times" w:cs="Times"/>
          <w:b/>
          <w:sz w:val="24"/>
          <w:szCs w:val="24"/>
        </w:rPr>
        <w:t>roup</w:t>
      </w:r>
      <w:r w:rsidR="00665119">
        <w:rPr>
          <w:rFonts w:ascii="Times" w:eastAsia="Times" w:hAnsi="Times" w:cs="Times"/>
          <w:b/>
          <w:sz w:val="24"/>
          <w:szCs w:val="24"/>
        </w:rPr>
        <w:t>.</w:t>
      </w:r>
    </w:p>
    <w:p w14:paraId="09255093" w14:textId="77777777" w:rsidR="00490068" w:rsidRDefault="00490068">
      <w:pPr>
        <w:spacing w:line="480" w:lineRule="auto"/>
        <w:jc w:val="both"/>
        <w:rPr>
          <w:rFonts w:ascii="Times" w:eastAsia="Times" w:hAnsi="Times" w:cs="Times"/>
          <w:b/>
          <w:sz w:val="24"/>
          <w:szCs w:val="24"/>
        </w:rPr>
      </w:pPr>
    </w:p>
    <w:p w14:paraId="7790DDE8" w14:textId="77777777" w:rsidR="00490068" w:rsidRDefault="00B65EAF">
      <w:pPr>
        <w:spacing w:line="480" w:lineRule="auto"/>
        <w:jc w:val="both"/>
        <w:rPr>
          <w:rFonts w:ascii="Times" w:eastAsia="Times" w:hAnsi="Times" w:cs="Times"/>
          <w:b/>
          <w:sz w:val="24"/>
          <w:szCs w:val="24"/>
        </w:rPr>
      </w:pPr>
      <w:r>
        <w:rPr>
          <w:rFonts w:ascii="Times" w:eastAsia="Times" w:hAnsi="Times" w:cs="Times"/>
          <w:b/>
          <w:sz w:val="24"/>
          <w:szCs w:val="24"/>
        </w:rPr>
        <w:t xml:space="preserve">Studies of ICU Mortality </w:t>
      </w:r>
    </w:p>
    <w:p w14:paraId="0B9E0A91" w14:textId="77777777" w:rsidR="00490068" w:rsidRDefault="00B65EAF" w:rsidP="00BB6DE4">
      <w:pPr>
        <w:spacing w:line="480" w:lineRule="auto"/>
        <w:jc w:val="both"/>
        <w:rPr>
          <w:rFonts w:ascii="Times" w:eastAsia="Times" w:hAnsi="Times" w:cs="Times"/>
          <w:sz w:val="24"/>
          <w:szCs w:val="24"/>
        </w:rPr>
      </w:pPr>
      <w:r>
        <w:rPr>
          <w:rFonts w:ascii="Times" w:eastAsia="Times" w:hAnsi="Times" w:cs="Times"/>
          <w:sz w:val="24"/>
          <w:szCs w:val="24"/>
        </w:rPr>
        <w:t xml:space="preserve">Crude Kaplan Meier curve showed a higher mortality within 20 days in liberal oxygen group compared to conservative group while the Kaplan Meier curve in propensity score matched sub-cohort suggests a non-differential mortality rate in the two groups (Figure 3). Using Cox </w:t>
      </w:r>
      <w:r>
        <w:rPr>
          <w:rFonts w:ascii="Times" w:eastAsia="Times" w:hAnsi="Times" w:cs="Times"/>
          <w:sz w:val="24"/>
          <w:szCs w:val="24"/>
        </w:rPr>
        <w:lastRenderedPageBreak/>
        <w:t xml:space="preserve">proportional hazard model, liberal oxygen was associated with 20-day ICU mortality both before and after adjusting for covariates. After controlling for confounders as stated earlier, the hazard ratio of death was pronounced from 1.62 (95% CI, 1.09-2.40) to 1.70 (95% CI, 1.13-2.53) comparing liberal oxygen group versus conservative oxygen group (Table 3). However, when comparing mortality rate within 48 hours, there is no significant difference between liberal and conservative groups after adjusting for covariates both in Kaplan Meier Curve (Figure 4) and Cox proportional hazard models (Table 4). </w:t>
      </w:r>
    </w:p>
    <w:p w14:paraId="490804C3" w14:textId="77777777" w:rsidR="00490068" w:rsidRDefault="00B65EAF">
      <w:pPr>
        <w:jc w:val="both"/>
        <w:rPr>
          <w:rFonts w:ascii="Times" w:eastAsia="Times" w:hAnsi="Times" w:cs="Times"/>
          <w:b/>
          <w:sz w:val="24"/>
          <w:szCs w:val="24"/>
        </w:rPr>
      </w:pPr>
      <w:r>
        <w:rPr>
          <w:rFonts w:ascii="Times" w:eastAsia="Times" w:hAnsi="Times" w:cs="Times"/>
          <w:b/>
          <w:noProof/>
          <w:sz w:val="24"/>
          <w:szCs w:val="24"/>
        </w:rPr>
        <w:drawing>
          <wp:inline distT="114300" distB="114300" distL="114300" distR="114300" wp14:anchorId="7C76B92F" wp14:editId="71AB4837">
            <wp:extent cx="2843213" cy="204790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43213" cy="2047908"/>
                    </a:xfrm>
                    <a:prstGeom prst="rect">
                      <a:avLst/>
                    </a:prstGeom>
                    <a:ln/>
                  </pic:spPr>
                </pic:pic>
              </a:graphicData>
            </a:graphic>
          </wp:inline>
        </w:drawing>
      </w:r>
      <w:r>
        <w:rPr>
          <w:rFonts w:ascii="Times" w:eastAsia="Times" w:hAnsi="Times" w:cs="Times"/>
          <w:b/>
          <w:noProof/>
          <w:sz w:val="24"/>
          <w:szCs w:val="24"/>
        </w:rPr>
        <w:drawing>
          <wp:inline distT="114300" distB="114300" distL="114300" distR="114300" wp14:anchorId="52FE67D5" wp14:editId="04E227FB">
            <wp:extent cx="2930260" cy="2109788"/>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930260" cy="2109788"/>
                    </a:xfrm>
                    <a:prstGeom prst="rect">
                      <a:avLst/>
                    </a:prstGeom>
                    <a:ln/>
                  </pic:spPr>
                </pic:pic>
              </a:graphicData>
            </a:graphic>
          </wp:inline>
        </w:drawing>
      </w:r>
    </w:p>
    <w:p w14:paraId="53AB8D7F" w14:textId="77777777" w:rsidR="00490068" w:rsidRPr="00DA436D" w:rsidRDefault="00B65EAF">
      <w:pPr>
        <w:jc w:val="both"/>
        <w:rPr>
          <w:rFonts w:ascii="Times" w:eastAsia="Times" w:hAnsi="Times" w:cs="Times"/>
          <w:b/>
          <w:sz w:val="24"/>
          <w:szCs w:val="24"/>
        </w:rPr>
      </w:pPr>
      <w:r w:rsidRPr="00DA436D">
        <w:rPr>
          <w:rFonts w:ascii="Times" w:eastAsia="Times" w:hAnsi="Times" w:cs="Times"/>
          <w:b/>
          <w:sz w:val="24"/>
          <w:szCs w:val="24"/>
        </w:rPr>
        <w:t>Figure 3</w:t>
      </w:r>
      <w:r w:rsidR="00DA436D">
        <w:rPr>
          <w:rFonts w:ascii="Times" w:eastAsia="Times" w:hAnsi="Times" w:cs="Times"/>
          <w:b/>
          <w:sz w:val="24"/>
          <w:szCs w:val="24"/>
        </w:rPr>
        <w:t>.</w:t>
      </w:r>
      <w:r w:rsidRPr="00DA436D">
        <w:rPr>
          <w:rFonts w:ascii="Times" w:eastAsia="Times" w:hAnsi="Times" w:cs="Times"/>
          <w:b/>
          <w:sz w:val="24"/>
          <w:szCs w:val="24"/>
        </w:rPr>
        <w:t xml:space="preserve"> Crude</w:t>
      </w:r>
      <w:r w:rsidR="0069144C">
        <w:rPr>
          <w:rFonts w:ascii="Times" w:eastAsia="Times" w:hAnsi="Times" w:cs="Times"/>
          <w:b/>
          <w:sz w:val="24"/>
          <w:szCs w:val="24"/>
        </w:rPr>
        <w:t xml:space="preserve"> </w:t>
      </w:r>
      <w:r w:rsidR="0069144C" w:rsidRPr="00DA436D">
        <w:rPr>
          <w:rFonts w:ascii="Times" w:eastAsia="Times" w:hAnsi="Times" w:cs="Times"/>
          <w:b/>
          <w:sz w:val="24"/>
          <w:szCs w:val="24"/>
        </w:rPr>
        <w:t>(a)</w:t>
      </w:r>
      <w:r w:rsidR="0069144C">
        <w:rPr>
          <w:rFonts w:ascii="Times" w:eastAsia="Times" w:hAnsi="Times" w:cs="Times"/>
          <w:b/>
          <w:sz w:val="24"/>
          <w:szCs w:val="24"/>
        </w:rPr>
        <w:t xml:space="preserve"> and</w:t>
      </w:r>
      <w:r w:rsidRPr="00DA436D">
        <w:rPr>
          <w:rFonts w:ascii="Times" w:eastAsia="Times" w:hAnsi="Times" w:cs="Times"/>
          <w:b/>
          <w:sz w:val="24"/>
          <w:szCs w:val="24"/>
        </w:rPr>
        <w:t xml:space="preserve"> </w:t>
      </w:r>
      <w:r w:rsidR="007670CC">
        <w:rPr>
          <w:rFonts w:ascii="Times" w:eastAsia="Times" w:hAnsi="Times" w:cs="Times"/>
          <w:b/>
          <w:sz w:val="24"/>
          <w:szCs w:val="24"/>
        </w:rPr>
        <w:t>p</w:t>
      </w:r>
      <w:r w:rsidRPr="00DA436D">
        <w:rPr>
          <w:rFonts w:ascii="Times" w:eastAsia="Times" w:hAnsi="Times" w:cs="Times"/>
          <w:b/>
          <w:sz w:val="24"/>
          <w:szCs w:val="24"/>
        </w:rPr>
        <w:t xml:space="preserve">ropensity </w:t>
      </w:r>
      <w:r w:rsidR="007670CC">
        <w:rPr>
          <w:rFonts w:ascii="Times" w:eastAsia="Times" w:hAnsi="Times" w:cs="Times"/>
          <w:b/>
          <w:sz w:val="24"/>
          <w:szCs w:val="24"/>
        </w:rPr>
        <w:t>s</w:t>
      </w:r>
      <w:r w:rsidRPr="00DA436D">
        <w:rPr>
          <w:rFonts w:ascii="Times" w:eastAsia="Times" w:hAnsi="Times" w:cs="Times"/>
          <w:b/>
          <w:sz w:val="24"/>
          <w:szCs w:val="24"/>
        </w:rPr>
        <w:t xml:space="preserve">core </w:t>
      </w:r>
      <w:r w:rsidR="007670CC">
        <w:rPr>
          <w:rFonts w:ascii="Times" w:eastAsia="Times" w:hAnsi="Times" w:cs="Times"/>
          <w:b/>
          <w:sz w:val="24"/>
          <w:szCs w:val="24"/>
        </w:rPr>
        <w:t>m</w:t>
      </w:r>
      <w:r w:rsidRPr="00DA436D">
        <w:rPr>
          <w:rFonts w:ascii="Times" w:eastAsia="Times" w:hAnsi="Times" w:cs="Times"/>
          <w:b/>
          <w:sz w:val="24"/>
          <w:szCs w:val="24"/>
        </w:rPr>
        <w:t xml:space="preserve">atched </w:t>
      </w:r>
      <w:r w:rsidR="007670CC">
        <w:rPr>
          <w:rFonts w:ascii="Times" w:eastAsia="Times" w:hAnsi="Times" w:cs="Times"/>
          <w:b/>
          <w:sz w:val="24"/>
          <w:szCs w:val="24"/>
        </w:rPr>
        <w:t>s</w:t>
      </w:r>
      <w:r w:rsidRPr="00DA436D">
        <w:rPr>
          <w:rFonts w:ascii="Times" w:eastAsia="Times" w:hAnsi="Times" w:cs="Times"/>
          <w:b/>
          <w:sz w:val="24"/>
          <w:szCs w:val="24"/>
        </w:rPr>
        <w:t>ubgroup</w:t>
      </w:r>
      <w:r w:rsidR="0069144C">
        <w:rPr>
          <w:rFonts w:ascii="Times" w:eastAsia="Times" w:hAnsi="Times" w:cs="Times"/>
          <w:b/>
          <w:sz w:val="24"/>
          <w:szCs w:val="24"/>
        </w:rPr>
        <w:t xml:space="preserve"> </w:t>
      </w:r>
      <w:r w:rsidR="0069144C" w:rsidRPr="00DA436D">
        <w:rPr>
          <w:rFonts w:ascii="Times" w:eastAsia="Times" w:hAnsi="Times" w:cs="Times"/>
          <w:b/>
          <w:sz w:val="24"/>
          <w:szCs w:val="24"/>
        </w:rPr>
        <w:t>(b)</w:t>
      </w:r>
      <w:r w:rsidRPr="00DA436D">
        <w:rPr>
          <w:rFonts w:ascii="Times" w:eastAsia="Times" w:hAnsi="Times" w:cs="Times"/>
          <w:b/>
          <w:sz w:val="24"/>
          <w:szCs w:val="24"/>
        </w:rPr>
        <w:t xml:space="preserve"> Kaplan Meier </w:t>
      </w:r>
      <w:r w:rsidR="007670CC">
        <w:rPr>
          <w:rFonts w:ascii="Times" w:eastAsia="Times" w:hAnsi="Times" w:cs="Times"/>
          <w:b/>
          <w:sz w:val="24"/>
          <w:szCs w:val="24"/>
        </w:rPr>
        <w:t>s</w:t>
      </w:r>
      <w:r w:rsidRPr="00DA436D">
        <w:rPr>
          <w:rFonts w:ascii="Times" w:eastAsia="Times" w:hAnsi="Times" w:cs="Times"/>
          <w:b/>
          <w:sz w:val="24"/>
          <w:szCs w:val="24"/>
        </w:rPr>
        <w:t xml:space="preserve">urvival </w:t>
      </w:r>
      <w:r w:rsidR="007670CC">
        <w:rPr>
          <w:rFonts w:ascii="Times" w:eastAsia="Times" w:hAnsi="Times" w:cs="Times"/>
          <w:b/>
          <w:sz w:val="24"/>
          <w:szCs w:val="24"/>
        </w:rPr>
        <w:t>c</w:t>
      </w:r>
      <w:r w:rsidRPr="00DA436D">
        <w:rPr>
          <w:rFonts w:ascii="Times" w:eastAsia="Times" w:hAnsi="Times" w:cs="Times"/>
          <w:b/>
          <w:sz w:val="24"/>
          <w:szCs w:val="24"/>
        </w:rPr>
        <w:t xml:space="preserve">urve in </w:t>
      </w:r>
      <w:r w:rsidR="0069144C">
        <w:rPr>
          <w:rFonts w:ascii="Times" w:eastAsia="Times" w:hAnsi="Times" w:cs="Times"/>
          <w:b/>
          <w:sz w:val="24"/>
          <w:szCs w:val="24"/>
        </w:rPr>
        <w:t xml:space="preserve">at </w:t>
      </w:r>
      <w:r w:rsidRPr="00DA436D">
        <w:rPr>
          <w:rFonts w:ascii="Times" w:eastAsia="Times" w:hAnsi="Times" w:cs="Times"/>
          <w:b/>
          <w:sz w:val="24"/>
          <w:szCs w:val="24"/>
        </w:rPr>
        <w:t>20 days</w:t>
      </w:r>
      <w:r w:rsidR="0069144C">
        <w:rPr>
          <w:rFonts w:ascii="Times" w:eastAsia="Times" w:hAnsi="Times" w:cs="Times"/>
          <w:b/>
          <w:sz w:val="24"/>
          <w:szCs w:val="24"/>
        </w:rPr>
        <w:t xml:space="preserve"> of ICU stay</w:t>
      </w:r>
      <w:r w:rsidR="00717DF3">
        <w:rPr>
          <w:rFonts w:ascii="Times" w:eastAsia="Times" w:hAnsi="Times" w:cs="Times"/>
          <w:b/>
          <w:sz w:val="24"/>
          <w:szCs w:val="24"/>
        </w:rPr>
        <w:t>.</w:t>
      </w:r>
    </w:p>
    <w:p w14:paraId="7760271C" w14:textId="77777777" w:rsidR="00490068" w:rsidRDefault="00490068">
      <w:pPr>
        <w:jc w:val="both"/>
        <w:rPr>
          <w:rFonts w:ascii="Times" w:eastAsia="Times" w:hAnsi="Times" w:cs="Times"/>
          <w:sz w:val="24"/>
          <w:szCs w:val="24"/>
        </w:rPr>
      </w:pPr>
    </w:p>
    <w:p w14:paraId="3EC9658B" w14:textId="77777777" w:rsidR="00490068" w:rsidRPr="00DA436D" w:rsidRDefault="00B65EAF">
      <w:pPr>
        <w:jc w:val="both"/>
        <w:rPr>
          <w:rFonts w:ascii="Times" w:eastAsia="Times" w:hAnsi="Times" w:cs="Times"/>
          <w:b/>
          <w:sz w:val="24"/>
          <w:szCs w:val="24"/>
        </w:rPr>
      </w:pPr>
      <w:r w:rsidRPr="00DA436D">
        <w:rPr>
          <w:rFonts w:ascii="Times" w:eastAsia="Times" w:hAnsi="Times" w:cs="Times"/>
          <w:b/>
          <w:sz w:val="24"/>
          <w:szCs w:val="24"/>
        </w:rPr>
        <w:t>Table 3</w:t>
      </w:r>
      <w:r w:rsidR="00DA436D">
        <w:rPr>
          <w:rFonts w:ascii="Times" w:eastAsia="Times" w:hAnsi="Times" w:cs="Times"/>
          <w:b/>
          <w:sz w:val="24"/>
          <w:szCs w:val="24"/>
        </w:rPr>
        <w:t>.</w:t>
      </w:r>
      <w:r w:rsidRPr="00DA436D">
        <w:rPr>
          <w:rFonts w:ascii="Times" w:eastAsia="Times" w:hAnsi="Times" w:cs="Times"/>
          <w:b/>
          <w:sz w:val="24"/>
          <w:szCs w:val="24"/>
        </w:rPr>
        <w:t xml:space="preserve"> Association of </w:t>
      </w:r>
      <w:r w:rsidR="002C6691">
        <w:rPr>
          <w:rFonts w:ascii="Times" w:eastAsia="Times" w:hAnsi="Times" w:cs="Times"/>
          <w:b/>
          <w:sz w:val="24"/>
          <w:szCs w:val="24"/>
        </w:rPr>
        <w:t>l</w:t>
      </w:r>
      <w:r w:rsidRPr="00DA436D">
        <w:rPr>
          <w:rFonts w:ascii="Times" w:eastAsia="Times" w:hAnsi="Times" w:cs="Times"/>
          <w:b/>
          <w:sz w:val="24"/>
          <w:szCs w:val="24"/>
        </w:rPr>
        <w:t xml:space="preserve">iberal </w:t>
      </w:r>
      <w:r w:rsidR="002C6691">
        <w:rPr>
          <w:rFonts w:ascii="Times" w:eastAsia="Times" w:hAnsi="Times" w:cs="Times"/>
          <w:b/>
          <w:sz w:val="24"/>
          <w:szCs w:val="24"/>
        </w:rPr>
        <w:t>o</w:t>
      </w:r>
      <w:r w:rsidRPr="00DA436D">
        <w:rPr>
          <w:rFonts w:ascii="Times" w:eastAsia="Times" w:hAnsi="Times" w:cs="Times"/>
          <w:b/>
          <w:sz w:val="24"/>
          <w:szCs w:val="24"/>
        </w:rPr>
        <w:t>xygen vs</w:t>
      </w:r>
      <w:r w:rsidR="00D2565B">
        <w:rPr>
          <w:rFonts w:ascii="Times" w:eastAsia="Times" w:hAnsi="Times" w:cs="Times"/>
          <w:b/>
          <w:sz w:val="24"/>
          <w:szCs w:val="24"/>
        </w:rPr>
        <w:t>.</w:t>
      </w:r>
      <w:r w:rsidRPr="00DA436D">
        <w:rPr>
          <w:rFonts w:ascii="Times" w:eastAsia="Times" w:hAnsi="Times" w:cs="Times"/>
          <w:b/>
          <w:sz w:val="24"/>
          <w:szCs w:val="24"/>
        </w:rPr>
        <w:t xml:space="preserve"> </w:t>
      </w:r>
      <w:r w:rsidR="002C6691">
        <w:rPr>
          <w:rFonts w:ascii="Times" w:eastAsia="Times" w:hAnsi="Times" w:cs="Times"/>
          <w:b/>
          <w:sz w:val="24"/>
          <w:szCs w:val="24"/>
        </w:rPr>
        <w:t>c</w:t>
      </w:r>
      <w:r w:rsidRPr="00DA436D">
        <w:rPr>
          <w:rFonts w:ascii="Times" w:eastAsia="Times" w:hAnsi="Times" w:cs="Times"/>
          <w:b/>
          <w:sz w:val="24"/>
          <w:szCs w:val="24"/>
        </w:rPr>
        <w:t xml:space="preserve">onservative </w:t>
      </w:r>
      <w:r w:rsidR="002C6691">
        <w:rPr>
          <w:rFonts w:ascii="Times" w:eastAsia="Times" w:hAnsi="Times" w:cs="Times"/>
          <w:b/>
          <w:sz w:val="24"/>
          <w:szCs w:val="24"/>
        </w:rPr>
        <w:t>o</w:t>
      </w:r>
      <w:r w:rsidRPr="00DA436D">
        <w:rPr>
          <w:rFonts w:ascii="Times" w:eastAsia="Times" w:hAnsi="Times" w:cs="Times"/>
          <w:b/>
          <w:sz w:val="24"/>
          <w:szCs w:val="24"/>
        </w:rPr>
        <w:t xml:space="preserve">xygen and 20-day ICU mortality </w:t>
      </w:r>
    </w:p>
    <w:tbl>
      <w:tblPr>
        <w:tblStyle w:val="a1"/>
        <w:tblW w:w="9686" w:type="dxa"/>
        <w:tblInd w:w="140" w:type="dxa"/>
        <w:tblBorders>
          <w:top w:val="nil"/>
          <w:left w:val="nil"/>
          <w:bottom w:val="nil"/>
          <w:right w:val="nil"/>
          <w:insideH w:val="nil"/>
          <w:insideV w:val="nil"/>
        </w:tblBorders>
        <w:tblLayout w:type="fixed"/>
        <w:tblLook w:val="0600" w:firstRow="0" w:lastRow="0" w:firstColumn="0" w:lastColumn="0" w:noHBand="1" w:noVBand="1"/>
      </w:tblPr>
      <w:tblGrid>
        <w:gridCol w:w="3640"/>
        <w:gridCol w:w="2912"/>
        <w:gridCol w:w="3134"/>
      </w:tblGrid>
      <w:tr w:rsidR="00490068" w14:paraId="15C6DD4C" w14:textId="77777777" w:rsidTr="00222294">
        <w:trPr>
          <w:trHeight w:val="655"/>
        </w:trPr>
        <w:tc>
          <w:tcPr>
            <w:tcW w:w="3640"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4F494F73" w14:textId="77777777" w:rsidR="00490068" w:rsidRPr="00222294" w:rsidRDefault="00B65EAF">
            <w:pPr>
              <w:jc w:val="both"/>
              <w:rPr>
                <w:rFonts w:ascii="Times" w:eastAsia="Times" w:hAnsi="Times" w:cs="Times"/>
                <w:b/>
                <w:sz w:val="24"/>
                <w:szCs w:val="24"/>
              </w:rPr>
            </w:pPr>
            <w:r w:rsidRPr="00222294">
              <w:rPr>
                <w:rFonts w:ascii="Times" w:eastAsia="Times" w:hAnsi="Times" w:cs="Times"/>
                <w:b/>
                <w:sz w:val="24"/>
                <w:szCs w:val="24"/>
              </w:rPr>
              <w:t>Cox Proportional Hazard Model</w:t>
            </w:r>
          </w:p>
        </w:tc>
        <w:tc>
          <w:tcPr>
            <w:tcW w:w="2912"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4A79D355" w14:textId="77777777" w:rsidR="00490068" w:rsidRPr="005C762D" w:rsidRDefault="00B65EAF">
            <w:pPr>
              <w:jc w:val="both"/>
              <w:rPr>
                <w:rFonts w:ascii="Times" w:eastAsia="Times" w:hAnsi="Times" w:cs="Times"/>
                <w:b/>
                <w:sz w:val="24"/>
                <w:szCs w:val="24"/>
              </w:rPr>
            </w:pPr>
            <w:r w:rsidRPr="005C762D">
              <w:rPr>
                <w:rFonts w:ascii="Times" w:eastAsia="Times" w:hAnsi="Times" w:cs="Times"/>
                <w:b/>
                <w:sz w:val="24"/>
                <w:szCs w:val="24"/>
              </w:rPr>
              <w:t>Unadjusted</w:t>
            </w:r>
            <w:r w:rsidR="005C762D" w:rsidRPr="005C762D">
              <w:rPr>
                <w:rFonts w:ascii="Times" w:eastAsia="Times" w:hAnsi="Times" w:cs="Times"/>
                <w:b/>
                <w:sz w:val="24"/>
                <w:szCs w:val="24"/>
              </w:rPr>
              <w:t xml:space="preserve"> </w:t>
            </w:r>
            <w:r w:rsidR="005C762D" w:rsidRPr="005C762D">
              <w:rPr>
                <w:b/>
                <w:sz w:val="20"/>
                <w:szCs w:val="20"/>
              </w:rPr>
              <w:t>(95% CI)</w:t>
            </w:r>
          </w:p>
        </w:tc>
        <w:tc>
          <w:tcPr>
            <w:tcW w:w="3134"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3EAD3494" w14:textId="77777777" w:rsidR="00490068" w:rsidRPr="00222294" w:rsidRDefault="00B65EAF">
            <w:pPr>
              <w:jc w:val="both"/>
              <w:rPr>
                <w:rFonts w:ascii="Times" w:eastAsia="Times" w:hAnsi="Times" w:cs="Times"/>
                <w:b/>
                <w:sz w:val="24"/>
                <w:szCs w:val="24"/>
              </w:rPr>
            </w:pPr>
            <w:r w:rsidRPr="00222294">
              <w:rPr>
                <w:rFonts w:ascii="Times" w:eastAsia="Times" w:hAnsi="Times" w:cs="Times"/>
                <w:b/>
                <w:sz w:val="24"/>
                <w:szCs w:val="24"/>
              </w:rPr>
              <w:t>Adjusted</w:t>
            </w:r>
            <w:r w:rsidR="005C762D">
              <w:rPr>
                <w:rFonts w:ascii="Times" w:eastAsia="Times" w:hAnsi="Times" w:cs="Times"/>
                <w:b/>
                <w:sz w:val="24"/>
                <w:szCs w:val="24"/>
              </w:rPr>
              <w:t xml:space="preserve"> </w:t>
            </w:r>
            <w:r w:rsidR="005C762D" w:rsidRPr="005C762D">
              <w:rPr>
                <w:b/>
                <w:sz w:val="20"/>
                <w:szCs w:val="20"/>
              </w:rPr>
              <w:t>(95% CI)</w:t>
            </w:r>
          </w:p>
        </w:tc>
      </w:tr>
      <w:tr w:rsidR="00490068" w14:paraId="476555C3" w14:textId="77777777" w:rsidTr="00222294">
        <w:trPr>
          <w:trHeight w:val="655"/>
        </w:trPr>
        <w:tc>
          <w:tcPr>
            <w:tcW w:w="3640"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092463AF" w14:textId="77777777" w:rsidR="00490068" w:rsidRDefault="00B65EAF">
            <w:pPr>
              <w:jc w:val="both"/>
              <w:rPr>
                <w:rFonts w:ascii="Times" w:eastAsia="Times" w:hAnsi="Times" w:cs="Times"/>
                <w:sz w:val="24"/>
                <w:szCs w:val="24"/>
              </w:rPr>
            </w:pPr>
            <w:r>
              <w:rPr>
                <w:rFonts w:ascii="Times" w:eastAsia="Times" w:hAnsi="Times" w:cs="Times"/>
                <w:sz w:val="24"/>
                <w:szCs w:val="24"/>
              </w:rPr>
              <w:t>HR (95% CI)</w:t>
            </w:r>
          </w:p>
        </w:tc>
        <w:tc>
          <w:tcPr>
            <w:tcW w:w="2912"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5410F775" w14:textId="77777777" w:rsidR="00490068" w:rsidRDefault="00B65EAF">
            <w:pPr>
              <w:jc w:val="both"/>
              <w:rPr>
                <w:rFonts w:ascii="Times" w:eastAsia="Times" w:hAnsi="Times" w:cs="Times"/>
                <w:sz w:val="24"/>
                <w:szCs w:val="24"/>
              </w:rPr>
            </w:pPr>
            <w:r>
              <w:rPr>
                <w:rFonts w:ascii="Times" w:eastAsia="Times" w:hAnsi="Times" w:cs="Times"/>
                <w:sz w:val="24"/>
                <w:szCs w:val="24"/>
              </w:rPr>
              <w:t>1.62 (1.09</w:t>
            </w:r>
            <w:r w:rsidR="005C762D">
              <w:rPr>
                <w:rFonts w:ascii="Times" w:eastAsia="Times" w:hAnsi="Times" w:cs="Times"/>
                <w:sz w:val="24"/>
                <w:szCs w:val="24"/>
              </w:rPr>
              <w:t>-</w:t>
            </w:r>
            <w:r>
              <w:rPr>
                <w:rFonts w:ascii="Times" w:eastAsia="Times" w:hAnsi="Times" w:cs="Times"/>
                <w:sz w:val="24"/>
                <w:szCs w:val="24"/>
              </w:rPr>
              <w:t>2.40)</w:t>
            </w:r>
          </w:p>
        </w:tc>
        <w:tc>
          <w:tcPr>
            <w:tcW w:w="3134"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29F216E7" w14:textId="77777777" w:rsidR="00490068" w:rsidRDefault="00B65EAF">
            <w:pPr>
              <w:jc w:val="both"/>
              <w:rPr>
                <w:rFonts w:ascii="Times" w:eastAsia="Times" w:hAnsi="Times" w:cs="Times"/>
                <w:sz w:val="24"/>
                <w:szCs w:val="24"/>
              </w:rPr>
            </w:pPr>
            <w:r>
              <w:rPr>
                <w:rFonts w:ascii="Times" w:eastAsia="Times" w:hAnsi="Times" w:cs="Times"/>
                <w:sz w:val="24"/>
                <w:szCs w:val="24"/>
              </w:rPr>
              <w:t>1.70 (1.13</w:t>
            </w:r>
            <w:r w:rsidR="005C762D">
              <w:rPr>
                <w:rFonts w:ascii="Times" w:eastAsia="Times" w:hAnsi="Times" w:cs="Times"/>
                <w:sz w:val="24"/>
                <w:szCs w:val="24"/>
              </w:rPr>
              <w:t>-</w:t>
            </w:r>
            <w:r>
              <w:rPr>
                <w:rFonts w:ascii="Times" w:eastAsia="Times" w:hAnsi="Times" w:cs="Times"/>
                <w:sz w:val="24"/>
                <w:szCs w:val="24"/>
              </w:rPr>
              <w:t>2.53)</w:t>
            </w:r>
          </w:p>
        </w:tc>
      </w:tr>
    </w:tbl>
    <w:p w14:paraId="1597FC60" w14:textId="77777777" w:rsidR="00490068" w:rsidRDefault="00490068">
      <w:pPr>
        <w:jc w:val="both"/>
        <w:rPr>
          <w:rFonts w:ascii="Times" w:eastAsia="Times" w:hAnsi="Times" w:cs="Times"/>
          <w:sz w:val="24"/>
          <w:szCs w:val="24"/>
        </w:rPr>
      </w:pPr>
    </w:p>
    <w:p w14:paraId="02B99CE3" w14:textId="77777777" w:rsidR="00490068" w:rsidRDefault="00B65EAF">
      <w:pPr>
        <w:jc w:val="both"/>
        <w:rPr>
          <w:rFonts w:ascii="Times" w:eastAsia="Times" w:hAnsi="Times" w:cs="Times"/>
          <w:sz w:val="24"/>
          <w:szCs w:val="24"/>
        </w:rPr>
      </w:pPr>
      <w:r>
        <w:rPr>
          <w:rFonts w:ascii="Times" w:eastAsia="Times" w:hAnsi="Times" w:cs="Times"/>
          <w:noProof/>
          <w:sz w:val="24"/>
          <w:szCs w:val="24"/>
        </w:rPr>
        <w:lastRenderedPageBreak/>
        <w:drawing>
          <wp:inline distT="114300" distB="114300" distL="114300" distR="114300" wp14:anchorId="7324743D" wp14:editId="588C40DE">
            <wp:extent cx="2871788" cy="2068079"/>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871788" cy="2068079"/>
                    </a:xfrm>
                    <a:prstGeom prst="rect">
                      <a:avLst/>
                    </a:prstGeom>
                    <a:ln/>
                  </pic:spPr>
                </pic:pic>
              </a:graphicData>
            </a:graphic>
          </wp:inline>
        </w:drawing>
      </w:r>
      <w:r>
        <w:rPr>
          <w:rFonts w:ascii="Times" w:eastAsia="Times" w:hAnsi="Times" w:cs="Times"/>
          <w:noProof/>
          <w:sz w:val="24"/>
          <w:szCs w:val="24"/>
        </w:rPr>
        <w:drawing>
          <wp:inline distT="114300" distB="114300" distL="114300" distR="114300" wp14:anchorId="17A17678" wp14:editId="284A89B3">
            <wp:extent cx="2866397" cy="20812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866397" cy="2081213"/>
                    </a:xfrm>
                    <a:prstGeom prst="rect">
                      <a:avLst/>
                    </a:prstGeom>
                    <a:ln/>
                  </pic:spPr>
                </pic:pic>
              </a:graphicData>
            </a:graphic>
          </wp:inline>
        </w:drawing>
      </w:r>
    </w:p>
    <w:p w14:paraId="25C451CF" w14:textId="77777777" w:rsidR="00490068" w:rsidRPr="00471AF9" w:rsidRDefault="00B65EAF">
      <w:pPr>
        <w:jc w:val="both"/>
        <w:rPr>
          <w:rFonts w:ascii="Times" w:eastAsia="Times" w:hAnsi="Times" w:cs="Times"/>
          <w:b/>
          <w:sz w:val="24"/>
          <w:szCs w:val="24"/>
        </w:rPr>
      </w:pPr>
      <w:r w:rsidRPr="00471AF9">
        <w:rPr>
          <w:rFonts w:ascii="Times" w:eastAsia="Times" w:hAnsi="Times" w:cs="Times"/>
          <w:b/>
          <w:sz w:val="24"/>
          <w:szCs w:val="24"/>
        </w:rPr>
        <w:t>Figure 4</w:t>
      </w:r>
      <w:r w:rsidR="00471AF9">
        <w:rPr>
          <w:rFonts w:ascii="Times" w:eastAsia="Times" w:hAnsi="Times" w:cs="Times"/>
          <w:b/>
          <w:sz w:val="24"/>
          <w:szCs w:val="24"/>
        </w:rPr>
        <w:t>.</w:t>
      </w:r>
      <w:r w:rsidRPr="00471AF9">
        <w:rPr>
          <w:rFonts w:ascii="Times" w:eastAsia="Times" w:hAnsi="Times" w:cs="Times"/>
          <w:b/>
          <w:sz w:val="24"/>
          <w:szCs w:val="24"/>
        </w:rPr>
        <w:t xml:space="preserve"> Crude</w:t>
      </w:r>
      <w:r w:rsidR="00471AF9">
        <w:rPr>
          <w:rFonts w:ascii="Times" w:eastAsia="Times" w:hAnsi="Times" w:cs="Times"/>
          <w:b/>
          <w:sz w:val="24"/>
          <w:szCs w:val="24"/>
        </w:rPr>
        <w:t xml:space="preserve"> </w:t>
      </w:r>
      <w:r w:rsidR="00471AF9" w:rsidRPr="00471AF9">
        <w:rPr>
          <w:rFonts w:ascii="Times" w:eastAsia="Times" w:hAnsi="Times" w:cs="Times"/>
          <w:b/>
          <w:sz w:val="24"/>
          <w:szCs w:val="24"/>
        </w:rPr>
        <w:t>(a)</w:t>
      </w:r>
      <w:r w:rsidRPr="00471AF9">
        <w:rPr>
          <w:rFonts w:ascii="Times" w:eastAsia="Times" w:hAnsi="Times" w:cs="Times"/>
          <w:b/>
          <w:sz w:val="24"/>
          <w:szCs w:val="24"/>
        </w:rPr>
        <w:t xml:space="preserve"> (p = 0.077) </w:t>
      </w:r>
      <w:r w:rsidR="00471AF9">
        <w:rPr>
          <w:rFonts w:ascii="Times" w:eastAsia="Times" w:hAnsi="Times" w:cs="Times"/>
          <w:b/>
          <w:sz w:val="24"/>
          <w:szCs w:val="24"/>
        </w:rPr>
        <w:t>and p</w:t>
      </w:r>
      <w:r w:rsidRPr="00471AF9">
        <w:rPr>
          <w:rFonts w:ascii="Times" w:eastAsia="Times" w:hAnsi="Times" w:cs="Times"/>
          <w:b/>
          <w:sz w:val="24"/>
          <w:szCs w:val="24"/>
        </w:rPr>
        <w:t xml:space="preserve">ropensity </w:t>
      </w:r>
      <w:r w:rsidR="00471AF9">
        <w:rPr>
          <w:rFonts w:ascii="Times" w:eastAsia="Times" w:hAnsi="Times" w:cs="Times"/>
          <w:b/>
          <w:sz w:val="24"/>
          <w:szCs w:val="24"/>
        </w:rPr>
        <w:t>s</w:t>
      </w:r>
      <w:r w:rsidRPr="00471AF9">
        <w:rPr>
          <w:rFonts w:ascii="Times" w:eastAsia="Times" w:hAnsi="Times" w:cs="Times"/>
          <w:b/>
          <w:sz w:val="24"/>
          <w:szCs w:val="24"/>
        </w:rPr>
        <w:t xml:space="preserve">core </w:t>
      </w:r>
      <w:r w:rsidR="00471AF9">
        <w:rPr>
          <w:rFonts w:ascii="Times" w:eastAsia="Times" w:hAnsi="Times" w:cs="Times"/>
          <w:b/>
          <w:sz w:val="24"/>
          <w:szCs w:val="24"/>
        </w:rPr>
        <w:t>m</w:t>
      </w:r>
      <w:r w:rsidRPr="00471AF9">
        <w:rPr>
          <w:rFonts w:ascii="Times" w:eastAsia="Times" w:hAnsi="Times" w:cs="Times"/>
          <w:b/>
          <w:sz w:val="24"/>
          <w:szCs w:val="24"/>
        </w:rPr>
        <w:t>atched</w:t>
      </w:r>
      <w:r w:rsidR="00471AF9">
        <w:rPr>
          <w:rFonts w:ascii="Times" w:eastAsia="Times" w:hAnsi="Times" w:cs="Times"/>
          <w:b/>
          <w:sz w:val="24"/>
          <w:szCs w:val="24"/>
        </w:rPr>
        <w:t xml:space="preserve"> </w:t>
      </w:r>
      <w:r w:rsidR="00471AF9" w:rsidRPr="00471AF9">
        <w:rPr>
          <w:rFonts w:ascii="Times" w:eastAsia="Times" w:hAnsi="Times" w:cs="Times"/>
          <w:b/>
          <w:sz w:val="24"/>
          <w:szCs w:val="24"/>
        </w:rPr>
        <w:t>(b)</w:t>
      </w:r>
      <w:r w:rsidRPr="00471AF9">
        <w:rPr>
          <w:rFonts w:ascii="Times" w:eastAsia="Times" w:hAnsi="Times" w:cs="Times"/>
          <w:b/>
          <w:sz w:val="24"/>
          <w:szCs w:val="24"/>
        </w:rPr>
        <w:t xml:space="preserve"> </w:t>
      </w:r>
      <w:r w:rsidR="00471AF9">
        <w:rPr>
          <w:rFonts w:ascii="Times" w:eastAsia="Times" w:hAnsi="Times" w:cs="Times"/>
          <w:b/>
          <w:sz w:val="24"/>
          <w:szCs w:val="24"/>
        </w:rPr>
        <w:t>s</w:t>
      </w:r>
      <w:r w:rsidRPr="00471AF9">
        <w:rPr>
          <w:rFonts w:ascii="Times" w:eastAsia="Times" w:hAnsi="Times" w:cs="Times"/>
          <w:b/>
          <w:sz w:val="24"/>
          <w:szCs w:val="24"/>
        </w:rPr>
        <w:t xml:space="preserve">ubgroup (p = 0.86) Kaplan Meier </w:t>
      </w:r>
      <w:r w:rsidR="00076738">
        <w:rPr>
          <w:rFonts w:ascii="Times" w:eastAsia="Times" w:hAnsi="Times" w:cs="Times"/>
          <w:b/>
          <w:sz w:val="24"/>
          <w:szCs w:val="24"/>
        </w:rPr>
        <w:t>s</w:t>
      </w:r>
      <w:r w:rsidRPr="00471AF9">
        <w:rPr>
          <w:rFonts w:ascii="Times" w:eastAsia="Times" w:hAnsi="Times" w:cs="Times"/>
          <w:b/>
          <w:sz w:val="24"/>
          <w:szCs w:val="24"/>
        </w:rPr>
        <w:t xml:space="preserve">urvival </w:t>
      </w:r>
      <w:r w:rsidR="00076738">
        <w:rPr>
          <w:rFonts w:ascii="Times" w:eastAsia="Times" w:hAnsi="Times" w:cs="Times"/>
          <w:b/>
          <w:sz w:val="24"/>
          <w:szCs w:val="24"/>
        </w:rPr>
        <w:t>c</w:t>
      </w:r>
      <w:r w:rsidRPr="00471AF9">
        <w:rPr>
          <w:rFonts w:ascii="Times" w:eastAsia="Times" w:hAnsi="Times" w:cs="Times"/>
          <w:b/>
          <w:sz w:val="24"/>
          <w:szCs w:val="24"/>
        </w:rPr>
        <w:t>urve in 48 hours</w:t>
      </w:r>
      <w:r w:rsidR="002A140E">
        <w:rPr>
          <w:rFonts w:ascii="Times" w:eastAsia="Times" w:hAnsi="Times" w:cs="Times"/>
          <w:b/>
          <w:sz w:val="24"/>
          <w:szCs w:val="24"/>
        </w:rPr>
        <w:t>.</w:t>
      </w:r>
      <w:r w:rsidRPr="00471AF9">
        <w:rPr>
          <w:rFonts w:ascii="Times" w:eastAsia="Times" w:hAnsi="Times" w:cs="Times"/>
          <w:b/>
          <w:sz w:val="24"/>
          <w:szCs w:val="24"/>
        </w:rPr>
        <w:t xml:space="preserve"> </w:t>
      </w:r>
    </w:p>
    <w:p w14:paraId="77834585" w14:textId="77777777" w:rsidR="00490068" w:rsidRDefault="00490068">
      <w:pPr>
        <w:jc w:val="both"/>
        <w:rPr>
          <w:rFonts w:ascii="Times" w:eastAsia="Times" w:hAnsi="Times" w:cs="Times"/>
          <w:sz w:val="24"/>
          <w:szCs w:val="24"/>
        </w:rPr>
      </w:pPr>
    </w:p>
    <w:p w14:paraId="020EEF90" w14:textId="77777777" w:rsidR="00490068" w:rsidRDefault="00490068">
      <w:pPr>
        <w:jc w:val="both"/>
        <w:rPr>
          <w:rFonts w:ascii="Times" w:eastAsia="Times" w:hAnsi="Times" w:cs="Times"/>
          <w:sz w:val="24"/>
          <w:szCs w:val="24"/>
        </w:rPr>
      </w:pPr>
    </w:p>
    <w:p w14:paraId="12091EB0" w14:textId="77777777" w:rsidR="00490068" w:rsidRPr="00D2565B" w:rsidRDefault="00B65EAF">
      <w:pPr>
        <w:jc w:val="both"/>
        <w:rPr>
          <w:rFonts w:ascii="Times" w:eastAsia="Times" w:hAnsi="Times" w:cs="Times"/>
          <w:b/>
          <w:sz w:val="24"/>
          <w:szCs w:val="24"/>
        </w:rPr>
      </w:pPr>
      <w:r w:rsidRPr="00D2565B">
        <w:rPr>
          <w:rFonts w:ascii="Times" w:eastAsia="Times" w:hAnsi="Times" w:cs="Times"/>
          <w:b/>
          <w:sz w:val="24"/>
          <w:szCs w:val="24"/>
        </w:rPr>
        <w:t>Table 4</w:t>
      </w:r>
      <w:r w:rsidR="00F937D9">
        <w:rPr>
          <w:rFonts w:ascii="Times" w:eastAsia="Times" w:hAnsi="Times" w:cs="Times"/>
          <w:b/>
          <w:sz w:val="24"/>
          <w:szCs w:val="24"/>
        </w:rPr>
        <w:t>.</w:t>
      </w:r>
      <w:r w:rsidRPr="00D2565B">
        <w:rPr>
          <w:rFonts w:ascii="Times" w:eastAsia="Times" w:hAnsi="Times" w:cs="Times"/>
          <w:b/>
          <w:sz w:val="24"/>
          <w:szCs w:val="24"/>
        </w:rPr>
        <w:t xml:space="preserve"> Association of </w:t>
      </w:r>
      <w:r w:rsidR="00D2565B">
        <w:rPr>
          <w:rFonts w:ascii="Times" w:eastAsia="Times" w:hAnsi="Times" w:cs="Times"/>
          <w:b/>
          <w:sz w:val="24"/>
          <w:szCs w:val="24"/>
        </w:rPr>
        <w:t>l</w:t>
      </w:r>
      <w:r w:rsidRPr="00D2565B">
        <w:rPr>
          <w:rFonts w:ascii="Times" w:eastAsia="Times" w:hAnsi="Times" w:cs="Times"/>
          <w:b/>
          <w:sz w:val="24"/>
          <w:szCs w:val="24"/>
        </w:rPr>
        <w:t xml:space="preserve">iberal </w:t>
      </w:r>
      <w:r w:rsidR="00D2565B">
        <w:rPr>
          <w:rFonts w:ascii="Times" w:eastAsia="Times" w:hAnsi="Times" w:cs="Times"/>
          <w:b/>
          <w:sz w:val="24"/>
          <w:szCs w:val="24"/>
        </w:rPr>
        <w:t>o</w:t>
      </w:r>
      <w:r w:rsidRPr="00D2565B">
        <w:rPr>
          <w:rFonts w:ascii="Times" w:eastAsia="Times" w:hAnsi="Times" w:cs="Times"/>
          <w:b/>
          <w:sz w:val="24"/>
          <w:szCs w:val="24"/>
        </w:rPr>
        <w:t>xygen vs</w:t>
      </w:r>
      <w:r w:rsidR="00D2565B">
        <w:rPr>
          <w:rFonts w:ascii="Times" w:eastAsia="Times" w:hAnsi="Times" w:cs="Times"/>
          <w:b/>
          <w:sz w:val="24"/>
          <w:szCs w:val="24"/>
        </w:rPr>
        <w:t>.</w:t>
      </w:r>
      <w:r w:rsidRPr="00D2565B">
        <w:rPr>
          <w:rFonts w:ascii="Times" w:eastAsia="Times" w:hAnsi="Times" w:cs="Times"/>
          <w:b/>
          <w:sz w:val="24"/>
          <w:szCs w:val="24"/>
        </w:rPr>
        <w:t xml:space="preserve"> </w:t>
      </w:r>
      <w:r w:rsidR="00D2565B">
        <w:rPr>
          <w:rFonts w:ascii="Times" w:eastAsia="Times" w:hAnsi="Times" w:cs="Times"/>
          <w:b/>
          <w:sz w:val="24"/>
          <w:szCs w:val="24"/>
        </w:rPr>
        <w:t>c</w:t>
      </w:r>
      <w:r w:rsidRPr="00D2565B">
        <w:rPr>
          <w:rFonts w:ascii="Times" w:eastAsia="Times" w:hAnsi="Times" w:cs="Times"/>
          <w:b/>
          <w:sz w:val="24"/>
          <w:szCs w:val="24"/>
        </w:rPr>
        <w:t xml:space="preserve">onservative </w:t>
      </w:r>
      <w:r w:rsidR="00D2565B">
        <w:rPr>
          <w:rFonts w:ascii="Times" w:eastAsia="Times" w:hAnsi="Times" w:cs="Times"/>
          <w:b/>
          <w:sz w:val="24"/>
          <w:szCs w:val="24"/>
        </w:rPr>
        <w:t>o</w:t>
      </w:r>
      <w:r w:rsidRPr="00D2565B">
        <w:rPr>
          <w:rFonts w:ascii="Times" w:eastAsia="Times" w:hAnsi="Times" w:cs="Times"/>
          <w:b/>
          <w:sz w:val="24"/>
          <w:szCs w:val="24"/>
        </w:rPr>
        <w:t>xygen and 48-hour ICU mortality</w:t>
      </w:r>
      <w:r w:rsidR="002A140E">
        <w:rPr>
          <w:rFonts w:ascii="Times" w:eastAsia="Times" w:hAnsi="Times" w:cs="Times"/>
          <w:b/>
          <w:sz w:val="24"/>
          <w:szCs w:val="24"/>
        </w:rPr>
        <w:t>.</w:t>
      </w:r>
      <w:r w:rsidRPr="00D2565B">
        <w:rPr>
          <w:rFonts w:ascii="Times" w:eastAsia="Times" w:hAnsi="Times" w:cs="Times"/>
          <w:b/>
          <w:sz w:val="24"/>
          <w:szCs w:val="24"/>
        </w:rPr>
        <w:t xml:space="preserve"> </w:t>
      </w:r>
    </w:p>
    <w:p w14:paraId="02EB0256" w14:textId="77777777" w:rsidR="00490068" w:rsidRDefault="00490068">
      <w:pPr>
        <w:jc w:val="both"/>
        <w:rPr>
          <w:rFonts w:ascii="Times" w:eastAsia="Times" w:hAnsi="Times" w:cs="Times"/>
          <w:sz w:val="24"/>
          <w:szCs w:val="24"/>
        </w:rPr>
      </w:pPr>
    </w:p>
    <w:tbl>
      <w:tblPr>
        <w:tblStyle w:val="a2"/>
        <w:tblW w:w="9360" w:type="dxa"/>
        <w:tblInd w:w="140" w:type="dxa"/>
        <w:tblBorders>
          <w:top w:val="nil"/>
          <w:left w:val="nil"/>
          <w:bottom w:val="nil"/>
          <w:right w:val="nil"/>
          <w:insideH w:val="nil"/>
          <w:insideV w:val="nil"/>
        </w:tblBorders>
        <w:tblLayout w:type="fixed"/>
        <w:tblLook w:val="0600" w:firstRow="0" w:lastRow="0" w:firstColumn="0" w:lastColumn="0" w:noHBand="1" w:noVBand="1"/>
      </w:tblPr>
      <w:tblGrid>
        <w:gridCol w:w="4315"/>
        <w:gridCol w:w="2610"/>
        <w:gridCol w:w="2435"/>
      </w:tblGrid>
      <w:tr w:rsidR="00490068" w14:paraId="6B7DFBB5" w14:textId="77777777">
        <w:trPr>
          <w:trHeight w:val="620"/>
        </w:trPr>
        <w:tc>
          <w:tcPr>
            <w:tcW w:w="4315"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0CC550CC" w14:textId="77777777" w:rsidR="00490068" w:rsidRPr="00762CA0" w:rsidRDefault="00B65EAF">
            <w:pPr>
              <w:jc w:val="both"/>
              <w:rPr>
                <w:rFonts w:ascii="Times" w:eastAsia="Times" w:hAnsi="Times" w:cs="Times"/>
                <w:b/>
                <w:sz w:val="24"/>
                <w:szCs w:val="24"/>
              </w:rPr>
            </w:pPr>
            <w:r w:rsidRPr="00762CA0">
              <w:rPr>
                <w:rFonts w:ascii="Times" w:eastAsia="Times" w:hAnsi="Times" w:cs="Times"/>
                <w:b/>
                <w:sz w:val="24"/>
                <w:szCs w:val="24"/>
              </w:rPr>
              <w:t>Cox Proportional Hazard Model</w:t>
            </w:r>
          </w:p>
        </w:tc>
        <w:tc>
          <w:tcPr>
            <w:tcW w:w="2609"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08B95464" w14:textId="77777777" w:rsidR="00490068" w:rsidRPr="00762CA0" w:rsidRDefault="00B65EAF">
            <w:pPr>
              <w:jc w:val="both"/>
              <w:rPr>
                <w:rFonts w:ascii="Times" w:eastAsia="Times" w:hAnsi="Times" w:cs="Times"/>
                <w:b/>
                <w:sz w:val="24"/>
                <w:szCs w:val="24"/>
              </w:rPr>
            </w:pPr>
            <w:r w:rsidRPr="00762CA0">
              <w:rPr>
                <w:rFonts w:ascii="Times" w:eastAsia="Times" w:hAnsi="Times" w:cs="Times"/>
                <w:b/>
                <w:sz w:val="24"/>
                <w:szCs w:val="24"/>
              </w:rPr>
              <w:t>Unadjusted</w:t>
            </w:r>
            <w:r w:rsidR="00762CA0" w:rsidRPr="00762CA0">
              <w:rPr>
                <w:rFonts w:ascii="Times" w:eastAsia="Times" w:hAnsi="Times" w:cs="Times"/>
                <w:b/>
                <w:sz w:val="24"/>
                <w:szCs w:val="24"/>
              </w:rPr>
              <w:t xml:space="preserve"> </w:t>
            </w:r>
            <w:r w:rsidR="00762CA0" w:rsidRPr="00762CA0">
              <w:rPr>
                <w:b/>
                <w:sz w:val="20"/>
                <w:szCs w:val="20"/>
              </w:rPr>
              <w:t>(95% CI)</w:t>
            </w:r>
          </w:p>
        </w:tc>
        <w:tc>
          <w:tcPr>
            <w:tcW w:w="2434"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48E7463A" w14:textId="77777777" w:rsidR="00490068" w:rsidRPr="00762CA0" w:rsidRDefault="00B65EAF">
            <w:pPr>
              <w:jc w:val="both"/>
              <w:rPr>
                <w:rFonts w:ascii="Times" w:eastAsia="Times" w:hAnsi="Times" w:cs="Times"/>
                <w:b/>
                <w:sz w:val="24"/>
                <w:szCs w:val="24"/>
              </w:rPr>
            </w:pPr>
            <w:r w:rsidRPr="00762CA0">
              <w:rPr>
                <w:rFonts w:ascii="Times" w:eastAsia="Times" w:hAnsi="Times" w:cs="Times"/>
                <w:b/>
                <w:sz w:val="24"/>
                <w:szCs w:val="24"/>
              </w:rPr>
              <w:t>Adjusted</w:t>
            </w:r>
            <w:r w:rsidR="00762CA0" w:rsidRPr="00762CA0">
              <w:rPr>
                <w:rFonts w:ascii="Times" w:eastAsia="Times" w:hAnsi="Times" w:cs="Times"/>
                <w:b/>
                <w:sz w:val="24"/>
                <w:szCs w:val="24"/>
              </w:rPr>
              <w:t xml:space="preserve"> </w:t>
            </w:r>
            <w:r w:rsidR="00762CA0" w:rsidRPr="00762CA0">
              <w:rPr>
                <w:b/>
                <w:sz w:val="20"/>
                <w:szCs w:val="20"/>
              </w:rPr>
              <w:t>(95% CI)</w:t>
            </w:r>
          </w:p>
        </w:tc>
      </w:tr>
      <w:tr w:rsidR="00490068" w14:paraId="3FA41325" w14:textId="77777777">
        <w:trPr>
          <w:trHeight w:val="620"/>
        </w:trPr>
        <w:tc>
          <w:tcPr>
            <w:tcW w:w="4315"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5B2E437E" w14:textId="77777777" w:rsidR="00490068" w:rsidRDefault="00B65EAF">
            <w:pPr>
              <w:jc w:val="both"/>
              <w:rPr>
                <w:rFonts w:ascii="Times" w:eastAsia="Times" w:hAnsi="Times" w:cs="Times"/>
                <w:sz w:val="24"/>
                <w:szCs w:val="24"/>
              </w:rPr>
            </w:pPr>
            <w:r>
              <w:rPr>
                <w:rFonts w:ascii="Times" w:eastAsia="Times" w:hAnsi="Times" w:cs="Times"/>
                <w:sz w:val="24"/>
                <w:szCs w:val="24"/>
              </w:rPr>
              <w:t>HR (95% CI)</w:t>
            </w:r>
          </w:p>
        </w:tc>
        <w:tc>
          <w:tcPr>
            <w:tcW w:w="2609"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18E0129D" w14:textId="77777777" w:rsidR="00490068" w:rsidRDefault="00B65EAF">
            <w:pPr>
              <w:jc w:val="both"/>
              <w:rPr>
                <w:rFonts w:ascii="Times" w:eastAsia="Times" w:hAnsi="Times" w:cs="Times"/>
                <w:sz w:val="24"/>
                <w:szCs w:val="24"/>
              </w:rPr>
            </w:pPr>
            <w:r>
              <w:rPr>
                <w:rFonts w:ascii="Times" w:eastAsia="Times" w:hAnsi="Times" w:cs="Times"/>
                <w:sz w:val="24"/>
                <w:szCs w:val="24"/>
              </w:rPr>
              <w:t>2.30 (0.89</w:t>
            </w:r>
            <w:r w:rsidR="00762CA0">
              <w:rPr>
                <w:rFonts w:ascii="Times" w:eastAsia="Times" w:hAnsi="Times" w:cs="Times"/>
                <w:sz w:val="24"/>
                <w:szCs w:val="24"/>
              </w:rPr>
              <w:t>-</w:t>
            </w:r>
            <w:r>
              <w:rPr>
                <w:rFonts w:ascii="Times" w:eastAsia="Times" w:hAnsi="Times" w:cs="Times"/>
                <w:sz w:val="24"/>
                <w:szCs w:val="24"/>
              </w:rPr>
              <w:t>5.95)</w:t>
            </w:r>
          </w:p>
        </w:tc>
        <w:tc>
          <w:tcPr>
            <w:tcW w:w="2434"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6736E2B4" w14:textId="77777777" w:rsidR="00490068" w:rsidRDefault="00B65EAF">
            <w:pPr>
              <w:jc w:val="both"/>
              <w:rPr>
                <w:rFonts w:ascii="Times" w:eastAsia="Times" w:hAnsi="Times" w:cs="Times"/>
                <w:sz w:val="24"/>
                <w:szCs w:val="24"/>
              </w:rPr>
            </w:pPr>
            <w:r>
              <w:rPr>
                <w:rFonts w:ascii="Times" w:eastAsia="Times" w:hAnsi="Times" w:cs="Times"/>
                <w:sz w:val="24"/>
                <w:szCs w:val="24"/>
              </w:rPr>
              <w:t>1.74 (0.66</w:t>
            </w:r>
            <w:r w:rsidR="00762CA0">
              <w:rPr>
                <w:rFonts w:ascii="Times" w:eastAsia="Times" w:hAnsi="Times" w:cs="Times"/>
                <w:sz w:val="24"/>
                <w:szCs w:val="24"/>
              </w:rPr>
              <w:t>-</w:t>
            </w:r>
            <w:r>
              <w:rPr>
                <w:rFonts w:ascii="Times" w:eastAsia="Times" w:hAnsi="Times" w:cs="Times"/>
                <w:sz w:val="24"/>
                <w:szCs w:val="24"/>
              </w:rPr>
              <w:t>4.60)</w:t>
            </w:r>
          </w:p>
        </w:tc>
      </w:tr>
    </w:tbl>
    <w:p w14:paraId="147F40AB" w14:textId="77777777" w:rsidR="00644D64" w:rsidRDefault="00644D64">
      <w:pPr>
        <w:spacing w:line="480" w:lineRule="auto"/>
        <w:jc w:val="both"/>
        <w:rPr>
          <w:rFonts w:ascii="Times" w:eastAsia="Times" w:hAnsi="Times" w:cs="Times"/>
          <w:b/>
          <w:sz w:val="24"/>
          <w:szCs w:val="24"/>
        </w:rPr>
      </w:pPr>
    </w:p>
    <w:p w14:paraId="70E0ABDF" w14:textId="77777777" w:rsidR="00490068" w:rsidRDefault="00B65EAF">
      <w:pPr>
        <w:spacing w:line="480" w:lineRule="auto"/>
        <w:jc w:val="both"/>
        <w:rPr>
          <w:rFonts w:ascii="Times" w:eastAsia="Times" w:hAnsi="Times" w:cs="Times"/>
          <w:b/>
          <w:sz w:val="24"/>
          <w:szCs w:val="24"/>
        </w:rPr>
      </w:pPr>
      <w:r>
        <w:rPr>
          <w:rFonts w:ascii="Times" w:eastAsia="Times" w:hAnsi="Times" w:cs="Times"/>
          <w:b/>
          <w:sz w:val="24"/>
          <w:szCs w:val="24"/>
        </w:rPr>
        <w:t xml:space="preserve">Discussion </w:t>
      </w:r>
    </w:p>
    <w:p w14:paraId="762E7C59" w14:textId="77777777" w:rsidR="00490068" w:rsidRDefault="00B65EAF">
      <w:pPr>
        <w:spacing w:line="480" w:lineRule="auto"/>
        <w:jc w:val="both"/>
        <w:rPr>
          <w:rFonts w:ascii="Times" w:eastAsia="Times" w:hAnsi="Times" w:cs="Times"/>
          <w:sz w:val="24"/>
          <w:szCs w:val="24"/>
        </w:rPr>
      </w:pPr>
      <w:r>
        <w:rPr>
          <w:rFonts w:ascii="Times" w:eastAsia="Times" w:hAnsi="Times" w:cs="Times"/>
          <w:sz w:val="24"/>
          <w:szCs w:val="24"/>
        </w:rPr>
        <w:t>In a large cohort of trauma patients with liberal and conservative oxygen level during their first 24 hours of stay in the ICU, we found that</w:t>
      </w:r>
      <w:r w:rsidR="0003180E">
        <w:rPr>
          <w:rFonts w:ascii="Times" w:eastAsia="Times" w:hAnsi="Times" w:cs="Times"/>
          <w:sz w:val="24"/>
          <w:szCs w:val="24"/>
        </w:rPr>
        <w:t xml:space="preserve">, </w:t>
      </w:r>
      <w:r>
        <w:rPr>
          <w:rFonts w:ascii="Times" w:eastAsia="Times" w:hAnsi="Times" w:cs="Times"/>
          <w:sz w:val="24"/>
          <w:szCs w:val="24"/>
        </w:rPr>
        <w:t>being very different from trauma patients in conservative oxygen group at baseline</w:t>
      </w:r>
      <w:r w:rsidR="0003180E">
        <w:rPr>
          <w:rFonts w:ascii="Times" w:eastAsia="Times" w:hAnsi="Times" w:cs="Times"/>
          <w:sz w:val="24"/>
          <w:szCs w:val="24"/>
        </w:rPr>
        <w:t xml:space="preserve">, </w:t>
      </w:r>
      <w:r>
        <w:rPr>
          <w:rFonts w:ascii="Times" w:eastAsia="Times" w:hAnsi="Times" w:cs="Times"/>
          <w:sz w:val="24"/>
          <w:szCs w:val="24"/>
        </w:rPr>
        <w:t>patients in liberal oxygen group experienced lower risks of acute kidney injury within 48 hours but higher rates of 20-day ICU mortality. These findings were robust across different modeling assumptions in the primary cohort. By contrast, our work did not demonstrate any differences in the risks of developing AKI within 48 hours or rates of 20-day ICU mortality between the two oxygen group</w:t>
      </w:r>
      <w:r w:rsidR="001246FE">
        <w:rPr>
          <w:rFonts w:ascii="Times" w:eastAsia="Times" w:hAnsi="Times" w:cs="Times"/>
          <w:sz w:val="24"/>
          <w:szCs w:val="24"/>
        </w:rPr>
        <w:t>s</w:t>
      </w:r>
      <w:r>
        <w:rPr>
          <w:rFonts w:ascii="Times" w:eastAsia="Times" w:hAnsi="Times" w:cs="Times"/>
          <w:sz w:val="24"/>
          <w:szCs w:val="24"/>
        </w:rPr>
        <w:t xml:space="preserve"> in the propensity score matched sub-cohort. </w:t>
      </w:r>
    </w:p>
    <w:p w14:paraId="706569BA" w14:textId="77777777" w:rsidR="00490068" w:rsidRDefault="00B65EAF" w:rsidP="002D7428">
      <w:pPr>
        <w:spacing w:line="480" w:lineRule="auto"/>
        <w:ind w:firstLine="720"/>
        <w:jc w:val="both"/>
        <w:rPr>
          <w:rFonts w:ascii="Times" w:eastAsia="Times" w:hAnsi="Times" w:cs="Times"/>
          <w:sz w:val="24"/>
          <w:szCs w:val="24"/>
        </w:rPr>
      </w:pPr>
      <w:r>
        <w:rPr>
          <w:rFonts w:ascii="Times" w:eastAsia="Times" w:hAnsi="Times" w:cs="Times"/>
          <w:sz w:val="24"/>
          <w:szCs w:val="24"/>
        </w:rPr>
        <w:t>To our knowledge, this is the first study specifically aimed at detecting any differences in relative renal safety between different oxygen level in trauma patients.</w:t>
      </w:r>
    </w:p>
    <w:p w14:paraId="7D95E719" w14:textId="77777777" w:rsidR="00490068" w:rsidRDefault="00B65EAF" w:rsidP="006D1E7B">
      <w:pPr>
        <w:spacing w:line="480" w:lineRule="auto"/>
        <w:ind w:firstLine="720"/>
        <w:jc w:val="both"/>
        <w:rPr>
          <w:rFonts w:ascii="Times" w:eastAsia="Times" w:hAnsi="Times" w:cs="Times"/>
          <w:sz w:val="24"/>
          <w:szCs w:val="24"/>
        </w:rPr>
      </w:pPr>
      <w:r>
        <w:rPr>
          <w:rFonts w:ascii="Times" w:eastAsia="Times" w:hAnsi="Times" w:cs="Times"/>
          <w:sz w:val="24"/>
          <w:szCs w:val="24"/>
        </w:rPr>
        <w:lastRenderedPageBreak/>
        <w:t xml:space="preserve">These findings need to be considered in awareness of the limitation of the study. Patients were not randomized to receiving the 2 oxygen level but were administered by their caregivers. During the study years, there was no evidence of superiority of one oxygen level over the other in terms of kidney safety, while there were controversial results regarding other body organs. From observed baseline characteristics, we can also see that young patients and more severe patients are more likely to receive higher oxygen level, suggesting aggressive treatment strategies for young or severe patients. Therefore, confounding by indication is of concern in our study. Selection bias is another concern given differential loss of follow up (transferring out of the ICU) in two groups and lower risks of AKI after moving to general units. Since exposure assignment were based on the combination of both SpO2 and PaO2 criteria, exposure misclassification is likely to be present. </w:t>
      </w:r>
    </w:p>
    <w:p w14:paraId="7ACFA4E3" w14:textId="77777777" w:rsidR="00490068" w:rsidRDefault="00B65EAF" w:rsidP="00807D05">
      <w:pPr>
        <w:spacing w:line="480" w:lineRule="auto"/>
        <w:ind w:firstLine="720"/>
        <w:jc w:val="both"/>
        <w:rPr>
          <w:rFonts w:ascii="Times" w:eastAsia="Times" w:hAnsi="Times" w:cs="Times"/>
          <w:color w:val="292526"/>
          <w:sz w:val="15"/>
          <w:szCs w:val="15"/>
        </w:rPr>
      </w:pPr>
      <w:r>
        <w:rPr>
          <w:rFonts w:ascii="Times" w:eastAsia="Times" w:hAnsi="Times" w:cs="Times"/>
          <w:sz w:val="24"/>
          <w:szCs w:val="24"/>
        </w:rPr>
        <w:t xml:space="preserve">These limitations are balanced by the strengths of this study. We were able to utilize inpatient electronic healthcare record to generate a large cohort with trauma patients. By implementing different models, we tested the robustness of our findings. Though the magnitude of the protective effect of high oxygen level on kidney function varied across models, the same directionality suggested valid results. In addition, compared to crude results, all the models adjusting for confounders demonstrated larger effects. Given the assumption that unmeasured confounders bias the results in the same direction as the measured ones, the observed protective effect is unlikely to be caused by unmeasured confounding. Selection bias was also appropriately adjusted via inverse probability weighting. Although patients in high oxygen group seem to have a higher 20-day ICU mortality, there was no difference in 48-hour mortality between the two groups, suggesting that the observed protective effect is also unlikely to be caused by survivor bias. </w:t>
      </w:r>
    </w:p>
    <w:p w14:paraId="0AF58D95" w14:textId="77777777" w:rsidR="00490068" w:rsidRDefault="00B65EAF" w:rsidP="006410F2">
      <w:pPr>
        <w:spacing w:line="480" w:lineRule="auto"/>
        <w:ind w:firstLine="720"/>
        <w:jc w:val="both"/>
        <w:rPr>
          <w:rFonts w:ascii="Times" w:eastAsia="Times" w:hAnsi="Times" w:cs="Times"/>
          <w:sz w:val="24"/>
          <w:szCs w:val="24"/>
        </w:rPr>
      </w:pPr>
      <w:r>
        <w:rPr>
          <w:rFonts w:ascii="Times" w:eastAsia="Times" w:hAnsi="Times" w:cs="Times"/>
          <w:sz w:val="24"/>
          <w:szCs w:val="24"/>
        </w:rPr>
        <w:lastRenderedPageBreak/>
        <w:t xml:space="preserve">There was no significant difference in risks/rates of either outcomes in our propensity score matched subcohort. By matching patients in the two groups based on their propensity score, the subcohort emulated more of a randomized control trial. However, since a large </w:t>
      </w:r>
      <w:r w:rsidR="005E4574">
        <w:rPr>
          <w:rFonts w:ascii="Times" w:eastAsia="Times" w:hAnsi="Times" w:cs="Times"/>
          <w:sz w:val="24"/>
          <w:szCs w:val="24"/>
        </w:rPr>
        <w:t>number</w:t>
      </w:r>
      <w:r>
        <w:rPr>
          <w:rFonts w:ascii="Times" w:eastAsia="Times" w:hAnsi="Times" w:cs="Times"/>
          <w:sz w:val="24"/>
          <w:szCs w:val="24"/>
        </w:rPr>
        <w:t xml:space="preserve"> of unmatched individuals were dropped in the sub-cohort, the generalizability of the results from the subgroup analyses could be of concern. </w:t>
      </w:r>
    </w:p>
    <w:p w14:paraId="09453D03" w14:textId="77777777" w:rsidR="00490068" w:rsidRDefault="00490068">
      <w:pPr>
        <w:spacing w:line="480" w:lineRule="auto"/>
        <w:jc w:val="both"/>
        <w:rPr>
          <w:rFonts w:ascii="Times" w:eastAsia="Times" w:hAnsi="Times" w:cs="Times"/>
          <w:b/>
          <w:sz w:val="24"/>
          <w:szCs w:val="24"/>
        </w:rPr>
      </w:pPr>
    </w:p>
    <w:p w14:paraId="40425230" w14:textId="77777777" w:rsidR="00490068" w:rsidRDefault="00B65EAF">
      <w:pPr>
        <w:spacing w:line="480" w:lineRule="auto"/>
        <w:jc w:val="both"/>
        <w:rPr>
          <w:rFonts w:ascii="Times" w:eastAsia="Times" w:hAnsi="Times" w:cs="Times"/>
          <w:b/>
          <w:sz w:val="24"/>
          <w:szCs w:val="24"/>
        </w:rPr>
      </w:pPr>
      <w:r>
        <w:rPr>
          <w:rFonts w:ascii="Times" w:eastAsia="Times" w:hAnsi="Times" w:cs="Times"/>
          <w:b/>
          <w:sz w:val="24"/>
          <w:szCs w:val="24"/>
        </w:rPr>
        <w:t xml:space="preserve">Conclusion </w:t>
      </w:r>
    </w:p>
    <w:p w14:paraId="4B57DAD2" w14:textId="77777777" w:rsidR="00490068" w:rsidRDefault="00B65EAF">
      <w:pPr>
        <w:spacing w:line="480" w:lineRule="auto"/>
        <w:jc w:val="both"/>
        <w:rPr>
          <w:rFonts w:ascii="Times" w:eastAsia="Times" w:hAnsi="Times" w:cs="Times"/>
          <w:sz w:val="24"/>
          <w:szCs w:val="24"/>
        </w:rPr>
      </w:pPr>
      <w:r>
        <w:rPr>
          <w:rFonts w:ascii="Times" w:eastAsia="Times" w:hAnsi="Times" w:cs="Times"/>
          <w:sz w:val="24"/>
          <w:szCs w:val="24"/>
        </w:rPr>
        <w:t xml:space="preserve">In a large cohort of trauma patients who admitted to ICU and received liberal or conservative oxygen therapy for the first 24 hours of their ICU stay, we found decreased risk of acute kidney injury within 48 hours in patients receiving liberal oxygen compared to conservative oxygen. The observed results were unlikely to be caused by unmeasured confounding bias, selection bias or survivor bias. However, patients in liberal oxygen group experienced a slightly higher mortality rate, which may due to baseline disease severity. This study suggests a protective effect of high oxygen therapy on kidney function in trauma patients. Although previous studies have indicated an increased risk of cardiovascular outcome with higher oxygen level, the present study suggests that high oxygen therapy may have conditional benefit and risk for certain types of patients in the ICU. Serious clinical consideration should be taken when making the decision for oxygen administration of oxygen for trauma patients. </w:t>
      </w:r>
    </w:p>
    <w:p w14:paraId="04728CE6" w14:textId="77777777" w:rsidR="00490068" w:rsidRDefault="00490068">
      <w:pPr>
        <w:jc w:val="both"/>
        <w:rPr>
          <w:rFonts w:ascii="Times" w:eastAsia="Times" w:hAnsi="Times" w:cs="Times"/>
          <w:sz w:val="24"/>
          <w:szCs w:val="24"/>
        </w:rPr>
      </w:pPr>
    </w:p>
    <w:p w14:paraId="39940888" w14:textId="77777777" w:rsidR="00490068" w:rsidRDefault="00490068">
      <w:pPr>
        <w:jc w:val="both"/>
        <w:rPr>
          <w:rFonts w:ascii="Times" w:eastAsia="Times" w:hAnsi="Times" w:cs="Times"/>
          <w:b/>
          <w:sz w:val="24"/>
          <w:szCs w:val="24"/>
        </w:rPr>
      </w:pPr>
    </w:p>
    <w:p w14:paraId="7F180CFD" w14:textId="77777777" w:rsidR="00490068" w:rsidRDefault="00B65EAF">
      <w:pPr>
        <w:jc w:val="both"/>
        <w:rPr>
          <w:rFonts w:ascii="Times" w:eastAsia="Times" w:hAnsi="Times" w:cs="Times"/>
          <w:b/>
          <w:sz w:val="24"/>
          <w:szCs w:val="24"/>
        </w:rPr>
      </w:pPr>
      <w:r>
        <w:rPr>
          <w:rFonts w:ascii="Times" w:eastAsia="Times" w:hAnsi="Times" w:cs="Times"/>
          <w:b/>
          <w:sz w:val="24"/>
          <w:szCs w:val="24"/>
        </w:rPr>
        <w:t>Appendix:</w:t>
      </w:r>
    </w:p>
    <w:p w14:paraId="58B73FF8" w14:textId="77777777" w:rsidR="00490068" w:rsidRPr="00C544A2" w:rsidRDefault="00B65EAF">
      <w:pPr>
        <w:jc w:val="both"/>
        <w:rPr>
          <w:rFonts w:ascii="Times" w:eastAsia="Times" w:hAnsi="Times" w:cs="Times"/>
          <w:b/>
          <w:color w:val="101010"/>
          <w:sz w:val="24"/>
          <w:szCs w:val="24"/>
        </w:rPr>
      </w:pPr>
      <w:r w:rsidRPr="00C544A2">
        <w:rPr>
          <w:rFonts w:ascii="Times" w:eastAsia="Times" w:hAnsi="Times" w:cs="Times"/>
          <w:b/>
          <w:sz w:val="24"/>
          <w:szCs w:val="24"/>
        </w:rPr>
        <w:t xml:space="preserve">Table 1. Definition and staging of acute kidney injury based on </w:t>
      </w:r>
      <w:r w:rsidRPr="00C544A2">
        <w:rPr>
          <w:rFonts w:ascii="Times" w:eastAsia="Times" w:hAnsi="Times" w:cs="Times"/>
          <w:b/>
          <w:color w:val="101010"/>
          <w:sz w:val="24"/>
          <w:szCs w:val="24"/>
        </w:rPr>
        <w:t>Kidney Disease Improving Global Outcomes consensus criteria</w:t>
      </w:r>
    </w:p>
    <w:p w14:paraId="091DE2E4" w14:textId="77777777" w:rsidR="00490068" w:rsidRDefault="00B65EAF">
      <w:pPr>
        <w:jc w:val="both"/>
        <w:rPr>
          <w:rFonts w:ascii="Times" w:eastAsia="Times" w:hAnsi="Times" w:cs="Times"/>
          <w:color w:val="101010"/>
          <w:sz w:val="24"/>
          <w:szCs w:val="24"/>
        </w:rPr>
      </w:pPr>
      <w:r>
        <w:rPr>
          <w:rFonts w:ascii="Times" w:eastAsia="Times" w:hAnsi="Times" w:cs="Times"/>
          <w:color w:val="101010"/>
          <w:sz w:val="24"/>
          <w:szCs w:val="24"/>
        </w:rPr>
        <w:t xml:space="preserve"> </w:t>
      </w:r>
    </w:p>
    <w:p w14:paraId="5A95F77A"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 </w:t>
      </w:r>
    </w:p>
    <w:tbl>
      <w:tblPr>
        <w:tblStyle w:val="a3"/>
        <w:tblW w:w="889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40"/>
        <w:gridCol w:w="4515"/>
        <w:gridCol w:w="3240"/>
      </w:tblGrid>
      <w:tr w:rsidR="00490068" w14:paraId="23822752" w14:textId="77777777">
        <w:trPr>
          <w:trHeight w:val="480"/>
        </w:trPr>
        <w:tc>
          <w:tcPr>
            <w:tcW w:w="1140" w:type="dxa"/>
            <w:tcBorders>
              <w:top w:val="single" w:sz="8" w:space="0" w:color="000000"/>
              <w:bottom w:val="single" w:sz="8" w:space="0" w:color="000000"/>
            </w:tcBorders>
            <w:tcMar>
              <w:top w:w="100" w:type="dxa"/>
              <w:left w:w="100" w:type="dxa"/>
              <w:bottom w:w="100" w:type="dxa"/>
              <w:right w:w="100" w:type="dxa"/>
            </w:tcMar>
          </w:tcPr>
          <w:p w14:paraId="4643FB6E" w14:textId="77777777" w:rsidR="00490068" w:rsidRDefault="00B65EAF">
            <w:pPr>
              <w:jc w:val="both"/>
              <w:rPr>
                <w:rFonts w:ascii="Times" w:eastAsia="Times" w:hAnsi="Times" w:cs="Times"/>
                <w:b/>
                <w:sz w:val="24"/>
                <w:szCs w:val="24"/>
              </w:rPr>
            </w:pPr>
            <w:r>
              <w:rPr>
                <w:rFonts w:ascii="Times" w:eastAsia="Times" w:hAnsi="Times" w:cs="Times"/>
                <w:b/>
                <w:sz w:val="24"/>
                <w:szCs w:val="24"/>
              </w:rPr>
              <w:t>Stage</w:t>
            </w:r>
          </w:p>
        </w:tc>
        <w:tc>
          <w:tcPr>
            <w:tcW w:w="4515" w:type="dxa"/>
            <w:tcBorders>
              <w:top w:val="single" w:sz="8" w:space="0" w:color="000000"/>
              <w:bottom w:val="single" w:sz="8" w:space="0" w:color="000000"/>
            </w:tcBorders>
            <w:tcMar>
              <w:top w:w="100" w:type="dxa"/>
              <w:left w:w="100" w:type="dxa"/>
              <w:bottom w:w="100" w:type="dxa"/>
              <w:right w:w="100" w:type="dxa"/>
            </w:tcMar>
          </w:tcPr>
          <w:p w14:paraId="39118B52" w14:textId="77777777" w:rsidR="00490068" w:rsidRDefault="00B65EAF">
            <w:pPr>
              <w:jc w:val="both"/>
              <w:rPr>
                <w:rFonts w:ascii="Times" w:eastAsia="Times" w:hAnsi="Times" w:cs="Times"/>
                <w:b/>
                <w:sz w:val="24"/>
                <w:szCs w:val="24"/>
              </w:rPr>
            </w:pPr>
            <w:r>
              <w:rPr>
                <w:rFonts w:ascii="Times" w:eastAsia="Times" w:hAnsi="Times" w:cs="Times"/>
                <w:b/>
                <w:sz w:val="24"/>
                <w:szCs w:val="24"/>
              </w:rPr>
              <w:t>Serum creatinine</w:t>
            </w:r>
          </w:p>
        </w:tc>
        <w:tc>
          <w:tcPr>
            <w:tcW w:w="3240" w:type="dxa"/>
            <w:tcBorders>
              <w:top w:val="single" w:sz="8" w:space="0" w:color="000000"/>
              <w:bottom w:val="single" w:sz="8" w:space="0" w:color="000000"/>
            </w:tcBorders>
            <w:tcMar>
              <w:top w:w="100" w:type="dxa"/>
              <w:left w:w="100" w:type="dxa"/>
              <w:bottom w:w="100" w:type="dxa"/>
              <w:right w:w="100" w:type="dxa"/>
            </w:tcMar>
          </w:tcPr>
          <w:p w14:paraId="711A92E4" w14:textId="77777777" w:rsidR="00490068" w:rsidRDefault="00B65EAF">
            <w:pPr>
              <w:jc w:val="both"/>
              <w:rPr>
                <w:rFonts w:ascii="Times" w:eastAsia="Times" w:hAnsi="Times" w:cs="Times"/>
                <w:b/>
                <w:sz w:val="24"/>
                <w:szCs w:val="24"/>
              </w:rPr>
            </w:pPr>
            <w:r>
              <w:rPr>
                <w:rFonts w:ascii="Times" w:eastAsia="Times" w:hAnsi="Times" w:cs="Times"/>
                <w:b/>
                <w:sz w:val="24"/>
                <w:szCs w:val="24"/>
              </w:rPr>
              <w:t>Urine output</w:t>
            </w:r>
          </w:p>
        </w:tc>
      </w:tr>
      <w:tr w:rsidR="00490068" w14:paraId="28FDDDB4" w14:textId="77777777">
        <w:trPr>
          <w:trHeight w:val="840"/>
        </w:trPr>
        <w:tc>
          <w:tcPr>
            <w:tcW w:w="1140" w:type="dxa"/>
            <w:shd w:val="clear" w:color="auto" w:fill="C0C0C0"/>
            <w:tcMar>
              <w:top w:w="100" w:type="dxa"/>
              <w:left w:w="100" w:type="dxa"/>
              <w:bottom w:w="100" w:type="dxa"/>
              <w:right w:w="100" w:type="dxa"/>
            </w:tcMar>
          </w:tcPr>
          <w:p w14:paraId="532B3D3E" w14:textId="77777777" w:rsidR="00490068" w:rsidRDefault="00B65EAF">
            <w:pPr>
              <w:jc w:val="both"/>
              <w:rPr>
                <w:rFonts w:ascii="Times" w:eastAsia="Times" w:hAnsi="Times" w:cs="Times"/>
                <w:b/>
                <w:sz w:val="24"/>
                <w:szCs w:val="24"/>
              </w:rPr>
            </w:pPr>
            <w:r>
              <w:rPr>
                <w:rFonts w:ascii="Times" w:eastAsia="Times" w:hAnsi="Times" w:cs="Times"/>
                <w:b/>
                <w:sz w:val="24"/>
                <w:szCs w:val="24"/>
              </w:rPr>
              <w:lastRenderedPageBreak/>
              <w:t>1</w:t>
            </w:r>
          </w:p>
        </w:tc>
        <w:tc>
          <w:tcPr>
            <w:tcW w:w="4515" w:type="dxa"/>
            <w:shd w:val="clear" w:color="auto" w:fill="C0C0C0"/>
            <w:tcMar>
              <w:top w:w="100" w:type="dxa"/>
              <w:left w:w="100" w:type="dxa"/>
              <w:bottom w:w="100" w:type="dxa"/>
              <w:right w:w="100" w:type="dxa"/>
            </w:tcMar>
          </w:tcPr>
          <w:p w14:paraId="3CD9662A" w14:textId="77777777" w:rsidR="00490068" w:rsidRDefault="00B65EAF">
            <w:pPr>
              <w:jc w:val="both"/>
              <w:rPr>
                <w:rFonts w:ascii="Times" w:eastAsia="Times" w:hAnsi="Times" w:cs="Times"/>
                <w:sz w:val="24"/>
                <w:szCs w:val="24"/>
              </w:rPr>
            </w:pPr>
            <w:r>
              <w:rPr>
                <w:rFonts w:ascii="Times" w:eastAsia="Times" w:hAnsi="Times" w:cs="Times"/>
                <w:sz w:val="24"/>
                <w:szCs w:val="24"/>
              </w:rPr>
              <w:t>1.5–1.9 times baseline OR &gt;=0.3 mg/dl increase  </w:t>
            </w:r>
          </w:p>
        </w:tc>
        <w:tc>
          <w:tcPr>
            <w:tcW w:w="3240" w:type="dxa"/>
            <w:shd w:val="clear" w:color="auto" w:fill="C0C0C0"/>
            <w:tcMar>
              <w:top w:w="100" w:type="dxa"/>
              <w:left w:w="100" w:type="dxa"/>
              <w:bottom w:w="100" w:type="dxa"/>
              <w:right w:w="100" w:type="dxa"/>
            </w:tcMar>
          </w:tcPr>
          <w:p w14:paraId="7B312FA6" w14:textId="77777777" w:rsidR="00490068" w:rsidRDefault="00B65EAF">
            <w:pPr>
              <w:spacing w:after="240"/>
              <w:jc w:val="both"/>
              <w:rPr>
                <w:rFonts w:ascii="Times" w:eastAsia="Times" w:hAnsi="Times" w:cs="Times"/>
                <w:sz w:val="24"/>
                <w:szCs w:val="24"/>
              </w:rPr>
            </w:pPr>
            <w:r>
              <w:rPr>
                <w:rFonts w:ascii="Times" w:eastAsia="Times" w:hAnsi="Times" w:cs="Times"/>
                <w:sz w:val="24"/>
                <w:szCs w:val="24"/>
              </w:rPr>
              <w:t xml:space="preserve">&lt; 0.5 ml/kg/h for 6–12 hours </w:t>
            </w:r>
          </w:p>
        </w:tc>
      </w:tr>
      <w:tr w:rsidR="00490068" w14:paraId="1D0C9975" w14:textId="77777777">
        <w:trPr>
          <w:trHeight w:val="680"/>
        </w:trPr>
        <w:tc>
          <w:tcPr>
            <w:tcW w:w="1140" w:type="dxa"/>
            <w:tcMar>
              <w:top w:w="100" w:type="dxa"/>
              <w:left w:w="100" w:type="dxa"/>
              <w:bottom w:w="100" w:type="dxa"/>
              <w:right w:w="100" w:type="dxa"/>
            </w:tcMar>
          </w:tcPr>
          <w:p w14:paraId="2E2F1989" w14:textId="77777777" w:rsidR="00490068" w:rsidRDefault="00B65EAF">
            <w:pPr>
              <w:jc w:val="both"/>
              <w:rPr>
                <w:rFonts w:ascii="Times" w:eastAsia="Times" w:hAnsi="Times" w:cs="Times"/>
                <w:b/>
                <w:sz w:val="24"/>
                <w:szCs w:val="24"/>
              </w:rPr>
            </w:pPr>
            <w:r>
              <w:rPr>
                <w:rFonts w:ascii="Times" w:eastAsia="Times" w:hAnsi="Times" w:cs="Times"/>
                <w:b/>
                <w:sz w:val="24"/>
                <w:szCs w:val="24"/>
              </w:rPr>
              <w:t>2</w:t>
            </w:r>
          </w:p>
        </w:tc>
        <w:tc>
          <w:tcPr>
            <w:tcW w:w="4515" w:type="dxa"/>
            <w:tcMar>
              <w:top w:w="100" w:type="dxa"/>
              <w:left w:w="100" w:type="dxa"/>
              <w:bottom w:w="100" w:type="dxa"/>
              <w:right w:w="100" w:type="dxa"/>
            </w:tcMar>
          </w:tcPr>
          <w:p w14:paraId="5FF359C2" w14:textId="77777777" w:rsidR="00490068" w:rsidRDefault="00B65EAF">
            <w:pPr>
              <w:jc w:val="both"/>
              <w:rPr>
                <w:rFonts w:ascii="Times" w:eastAsia="Times" w:hAnsi="Times" w:cs="Times"/>
                <w:sz w:val="24"/>
                <w:szCs w:val="24"/>
              </w:rPr>
            </w:pPr>
            <w:r>
              <w:rPr>
                <w:rFonts w:ascii="Times" w:eastAsia="Times" w:hAnsi="Times" w:cs="Times"/>
                <w:sz w:val="24"/>
                <w:szCs w:val="24"/>
              </w:rPr>
              <w:t>2.0–2.9 times baseline  </w:t>
            </w:r>
          </w:p>
        </w:tc>
        <w:tc>
          <w:tcPr>
            <w:tcW w:w="3240" w:type="dxa"/>
            <w:tcMar>
              <w:top w:w="100" w:type="dxa"/>
              <w:left w:w="100" w:type="dxa"/>
              <w:bottom w:w="100" w:type="dxa"/>
              <w:right w:w="100" w:type="dxa"/>
            </w:tcMar>
          </w:tcPr>
          <w:p w14:paraId="15C76223" w14:textId="77777777" w:rsidR="00490068" w:rsidRDefault="00B65EAF">
            <w:pPr>
              <w:spacing w:after="240"/>
              <w:jc w:val="both"/>
              <w:rPr>
                <w:rFonts w:ascii="Times" w:eastAsia="Times" w:hAnsi="Times" w:cs="Times"/>
                <w:sz w:val="24"/>
                <w:szCs w:val="24"/>
              </w:rPr>
            </w:pPr>
            <w:r>
              <w:rPr>
                <w:rFonts w:ascii="Times" w:eastAsia="Times" w:hAnsi="Times" w:cs="Times"/>
                <w:sz w:val="24"/>
                <w:szCs w:val="24"/>
              </w:rPr>
              <w:t xml:space="preserve">&lt; 0.5 ml/kg/h for &gt;=12 hours </w:t>
            </w:r>
          </w:p>
        </w:tc>
      </w:tr>
      <w:tr w:rsidR="00490068" w14:paraId="2FCF6204" w14:textId="77777777">
        <w:trPr>
          <w:trHeight w:val="1300"/>
        </w:trPr>
        <w:tc>
          <w:tcPr>
            <w:tcW w:w="1140" w:type="dxa"/>
            <w:tcBorders>
              <w:bottom w:val="single" w:sz="8" w:space="0" w:color="000000"/>
            </w:tcBorders>
            <w:shd w:val="clear" w:color="auto" w:fill="C0C0C0"/>
            <w:tcMar>
              <w:top w:w="100" w:type="dxa"/>
              <w:left w:w="100" w:type="dxa"/>
              <w:bottom w:w="100" w:type="dxa"/>
              <w:right w:w="100" w:type="dxa"/>
            </w:tcMar>
          </w:tcPr>
          <w:p w14:paraId="0767CE96" w14:textId="77777777" w:rsidR="00490068" w:rsidRDefault="00B65EAF">
            <w:pPr>
              <w:jc w:val="both"/>
              <w:rPr>
                <w:rFonts w:ascii="Times" w:eastAsia="Times" w:hAnsi="Times" w:cs="Times"/>
                <w:b/>
                <w:sz w:val="24"/>
                <w:szCs w:val="24"/>
              </w:rPr>
            </w:pPr>
            <w:r>
              <w:rPr>
                <w:rFonts w:ascii="Times" w:eastAsia="Times" w:hAnsi="Times" w:cs="Times"/>
                <w:b/>
                <w:sz w:val="24"/>
                <w:szCs w:val="24"/>
              </w:rPr>
              <w:t>3</w:t>
            </w:r>
          </w:p>
        </w:tc>
        <w:tc>
          <w:tcPr>
            <w:tcW w:w="4515" w:type="dxa"/>
            <w:tcBorders>
              <w:bottom w:val="single" w:sz="8" w:space="0" w:color="000000"/>
            </w:tcBorders>
            <w:shd w:val="clear" w:color="auto" w:fill="C0C0C0"/>
            <w:tcMar>
              <w:top w:w="100" w:type="dxa"/>
              <w:left w:w="100" w:type="dxa"/>
              <w:bottom w:w="100" w:type="dxa"/>
              <w:right w:w="100" w:type="dxa"/>
            </w:tcMar>
          </w:tcPr>
          <w:p w14:paraId="346D02FF"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3.0 times baseline OR  Increase in serum creatinine to &gt;=4.0 mg/dl OR  Initiation of renal replacement therapy </w:t>
            </w:r>
          </w:p>
        </w:tc>
        <w:tc>
          <w:tcPr>
            <w:tcW w:w="3240" w:type="dxa"/>
            <w:tcBorders>
              <w:bottom w:val="single" w:sz="8" w:space="0" w:color="000000"/>
            </w:tcBorders>
            <w:shd w:val="clear" w:color="auto" w:fill="C0C0C0"/>
            <w:tcMar>
              <w:top w:w="100" w:type="dxa"/>
              <w:left w:w="100" w:type="dxa"/>
              <w:bottom w:w="100" w:type="dxa"/>
              <w:right w:w="100" w:type="dxa"/>
            </w:tcMar>
          </w:tcPr>
          <w:p w14:paraId="5518B472" w14:textId="77777777" w:rsidR="00490068" w:rsidRDefault="00B65EAF">
            <w:pPr>
              <w:spacing w:after="240"/>
              <w:jc w:val="both"/>
              <w:rPr>
                <w:rFonts w:ascii="Times" w:eastAsia="Times" w:hAnsi="Times" w:cs="Times"/>
                <w:sz w:val="24"/>
                <w:szCs w:val="24"/>
              </w:rPr>
            </w:pPr>
            <w:r>
              <w:rPr>
                <w:rFonts w:ascii="Times" w:eastAsia="Times" w:hAnsi="Times" w:cs="Times"/>
                <w:sz w:val="24"/>
                <w:szCs w:val="24"/>
              </w:rPr>
              <w:t>&lt; 0.3 ml/kg/h for &gt;=24 hours OR Anuria for &gt;=12 hours</w:t>
            </w:r>
          </w:p>
        </w:tc>
      </w:tr>
    </w:tbl>
    <w:p w14:paraId="41EFFCCF"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 </w:t>
      </w:r>
    </w:p>
    <w:p w14:paraId="2EC2645F"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 </w:t>
      </w:r>
    </w:p>
    <w:p w14:paraId="72915BD0" w14:textId="77777777" w:rsidR="00490068" w:rsidRPr="00C544A2" w:rsidRDefault="00B65EAF">
      <w:pPr>
        <w:jc w:val="both"/>
        <w:rPr>
          <w:rFonts w:ascii="Times" w:eastAsia="Times" w:hAnsi="Times" w:cs="Times"/>
          <w:b/>
          <w:sz w:val="24"/>
          <w:szCs w:val="24"/>
        </w:rPr>
      </w:pPr>
      <w:r w:rsidRPr="00C544A2">
        <w:rPr>
          <w:rFonts w:ascii="Times" w:eastAsia="Times" w:hAnsi="Times" w:cs="Times"/>
          <w:b/>
          <w:sz w:val="24"/>
          <w:szCs w:val="24"/>
        </w:rPr>
        <w:t xml:space="preserve">Table 2. ICD-9 codes for chronic conditions (heart diseases, diabetes mellitus, and lung diseases) </w:t>
      </w:r>
    </w:p>
    <w:tbl>
      <w:tblPr>
        <w:tblStyle w:val="a4"/>
        <w:tblW w:w="889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90"/>
        <w:gridCol w:w="6105"/>
      </w:tblGrid>
      <w:tr w:rsidR="00490068" w14:paraId="0E73D806" w14:textId="77777777">
        <w:trPr>
          <w:trHeight w:val="480"/>
        </w:trPr>
        <w:tc>
          <w:tcPr>
            <w:tcW w:w="2790" w:type="dxa"/>
            <w:tcBorders>
              <w:top w:val="single" w:sz="8" w:space="0" w:color="000000"/>
              <w:bottom w:val="single" w:sz="8" w:space="0" w:color="000000"/>
            </w:tcBorders>
            <w:tcMar>
              <w:top w:w="100" w:type="dxa"/>
              <w:left w:w="100" w:type="dxa"/>
              <w:bottom w:w="100" w:type="dxa"/>
              <w:right w:w="100" w:type="dxa"/>
            </w:tcMar>
          </w:tcPr>
          <w:p w14:paraId="4D7C2975" w14:textId="77777777" w:rsidR="00490068" w:rsidRDefault="00B65EAF">
            <w:pPr>
              <w:jc w:val="both"/>
              <w:rPr>
                <w:rFonts w:ascii="Times" w:eastAsia="Times" w:hAnsi="Times" w:cs="Times"/>
                <w:b/>
                <w:sz w:val="24"/>
                <w:szCs w:val="24"/>
              </w:rPr>
            </w:pPr>
            <w:r>
              <w:rPr>
                <w:rFonts w:ascii="Times" w:eastAsia="Times" w:hAnsi="Times" w:cs="Times"/>
                <w:b/>
                <w:sz w:val="24"/>
                <w:szCs w:val="24"/>
              </w:rPr>
              <w:t xml:space="preserve">Conditions </w:t>
            </w:r>
          </w:p>
        </w:tc>
        <w:tc>
          <w:tcPr>
            <w:tcW w:w="6105" w:type="dxa"/>
            <w:tcBorders>
              <w:top w:val="single" w:sz="8" w:space="0" w:color="000000"/>
              <w:bottom w:val="single" w:sz="8" w:space="0" w:color="000000"/>
            </w:tcBorders>
            <w:tcMar>
              <w:top w:w="100" w:type="dxa"/>
              <w:left w:w="100" w:type="dxa"/>
              <w:bottom w:w="100" w:type="dxa"/>
              <w:right w:w="100" w:type="dxa"/>
            </w:tcMar>
          </w:tcPr>
          <w:p w14:paraId="2F4F40C0" w14:textId="77777777" w:rsidR="00490068" w:rsidRDefault="00B65EAF">
            <w:pPr>
              <w:jc w:val="both"/>
              <w:rPr>
                <w:rFonts w:ascii="Times" w:eastAsia="Times" w:hAnsi="Times" w:cs="Times"/>
                <w:b/>
                <w:sz w:val="24"/>
                <w:szCs w:val="24"/>
              </w:rPr>
            </w:pPr>
            <w:r>
              <w:rPr>
                <w:rFonts w:ascii="Times" w:eastAsia="Times" w:hAnsi="Times" w:cs="Times"/>
                <w:b/>
                <w:sz w:val="24"/>
                <w:szCs w:val="24"/>
              </w:rPr>
              <w:t>ICD-9 codes</w:t>
            </w:r>
          </w:p>
        </w:tc>
      </w:tr>
      <w:tr w:rsidR="00490068" w14:paraId="3577ED12" w14:textId="77777777">
        <w:trPr>
          <w:trHeight w:val="920"/>
        </w:trPr>
        <w:tc>
          <w:tcPr>
            <w:tcW w:w="2790" w:type="dxa"/>
            <w:shd w:val="clear" w:color="auto" w:fill="C0C0C0"/>
            <w:tcMar>
              <w:top w:w="100" w:type="dxa"/>
              <w:left w:w="100" w:type="dxa"/>
              <w:bottom w:w="100" w:type="dxa"/>
              <w:right w:w="100" w:type="dxa"/>
            </w:tcMar>
          </w:tcPr>
          <w:p w14:paraId="0D332298" w14:textId="77777777" w:rsidR="00490068" w:rsidRDefault="00B65EAF">
            <w:pPr>
              <w:spacing w:line="301" w:lineRule="auto"/>
              <w:jc w:val="both"/>
              <w:rPr>
                <w:rFonts w:ascii="Times" w:eastAsia="Times" w:hAnsi="Times" w:cs="Times"/>
                <w:sz w:val="24"/>
                <w:szCs w:val="24"/>
              </w:rPr>
            </w:pPr>
            <w:r>
              <w:rPr>
                <w:rFonts w:ascii="Times" w:eastAsia="Times" w:hAnsi="Times" w:cs="Times"/>
                <w:sz w:val="24"/>
                <w:szCs w:val="24"/>
              </w:rPr>
              <w:t>Chronic heart problem</w:t>
            </w:r>
          </w:p>
        </w:tc>
        <w:tc>
          <w:tcPr>
            <w:tcW w:w="6105" w:type="dxa"/>
            <w:shd w:val="clear" w:color="auto" w:fill="C0C0C0"/>
            <w:tcMar>
              <w:top w:w="100" w:type="dxa"/>
              <w:left w:w="100" w:type="dxa"/>
              <w:bottom w:w="100" w:type="dxa"/>
              <w:right w:w="100" w:type="dxa"/>
            </w:tcMar>
          </w:tcPr>
          <w:p w14:paraId="7DC2CE79" w14:textId="77777777" w:rsidR="00490068" w:rsidRDefault="00B65EAF">
            <w:pPr>
              <w:spacing w:after="240"/>
              <w:jc w:val="both"/>
              <w:rPr>
                <w:rFonts w:ascii="Times" w:eastAsia="Times" w:hAnsi="Times" w:cs="Times"/>
                <w:sz w:val="24"/>
                <w:szCs w:val="24"/>
              </w:rPr>
            </w:pPr>
            <w:r>
              <w:rPr>
                <w:rFonts w:ascii="Times" w:eastAsia="Times" w:hAnsi="Times" w:cs="Times"/>
                <w:sz w:val="24"/>
                <w:szCs w:val="24"/>
              </w:rPr>
              <w:t>393-398, 412, 414, 416, 423.1, 423.2, 425, 426, 427, 428 (exceptfor 428.21, 428.31, 428.41)</w:t>
            </w:r>
          </w:p>
        </w:tc>
      </w:tr>
      <w:tr w:rsidR="00490068" w14:paraId="17582849" w14:textId="77777777">
        <w:trPr>
          <w:trHeight w:val="680"/>
        </w:trPr>
        <w:tc>
          <w:tcPr>
            <w:tcW w:w="2790" w:type="dxa"/>
            <w:tcMar>
              <w:top w:w="100" w:type="dxa"/>
              <w:left w:w="100" w:type="dxa"/>
              <w:bottom w:w="100" w:type="dxa"/>
              <w:right w:w="100" w:type="dxa"/>
            </w:tcMar>
          </w:tcPr>
          <w:p w14:paraId="54CEA1C8" w14:textId="77777777" w:rsidR="00490068" w:rsidRDefault="00B65EAF">
            <w:pPr>
              <w:jc w:val="both"/>
              <w:rPr>
                <w:rFonts w:ascii="Times" w:eastAsia="Times" w:hAnsi="Times" w:cs="Times"/>
                <w:sz w:val="24"/>
                <w:szCs w:val="24"/>
              </w:rPr>
            </w:pPr>
            <w:r>
              <w:rPr>
                <w:rFonts w:ascii="Times" w:eastAsia="Times" w:hAnsi="Times" w:cs="Times"/>
                <w:sz w:val="24"/>
                <w:szCs w:val="24"/>
              </w:rPr>
              <w:t>Hypertension</w:t>
            </w:r>
          </w:p>
        </w:tc>
        <w:tc>
          <w:tcPr>
            <w:tcW w:w="6105" w:type="dxa"/>
            <w:tcMar>
              <w:top w:w="100" w:type="dxa"/>
              <w:left w:w="100" w:type="dxa"/>
              <w:bottom w:w="100" w:type="dxa"/>
              <w:right w:w="100" w:type="dxa"/>
            </w:tcMar>
          </w:tcPr>
          <w:p w14:paraId="1621521F" w14:textId="77777777" w:rsidR="00490068" w:rsidRDefault="00B65EAF">
            <w:pPr>
              <w:spacing w:after="240"/>
              <w:jc w:val="both"/>
              <w:rPr>
                <w:rFonts w:ascii="Times" w:eastAsia="Times" w:hAnsi="Times" w:cs="Times"/>
                <w:sz w:val="24"/>
                <w:szCs w:val="24"/>
              </w:rPr>
            </w:pPr>
            <w:r>
              <w:rPr>
                <w:rFonts w:ascii="Times" w:eastAsia="Times" w:hAnsi="Times" w:cs="Times"/>
                <w:sz w:val="24"/>
                <w:szCs w:val="24"/>
              </w:rPr>
              <w:t>401-405</w:t>
            </w:r>
          </w:p>
        </w:tc>
      </w:tr>
      <w:tr w:rsidR="00490068" w14:paraId="17DFC04D" w14:textId="77777777">
        <w:trPr>
          <w:trHeight w:val="640"/>
        </w:trPr>
        <w:tc>
          <w:tcPr>
            <w:tcW w:w="2790" w:type="dxa"/>
            <w:tcBorders>
              <w:bottom w:val="single" w:sz="8" w:space="0" w:color="000000"/>
            </w:tcBorders>
            <w:shd w:val="clear" w:color="auto" w:fill="C0C0C0"/>
            <w:tcMar>
              <w:top w:w="100" w:type="dxa"/>
              <w:left w:w="100" w:type="dxa"/>
              <w:bottom w:w="100" w:type="dxa"/>
              <w:right w:w="100" w:type="dxa"/>
            </w:tcMar>
          </w:tcPr>
          <w:p w14:paraId="2C0E34C3" w14:textId="77777777" w:rsidR="00490068" w:rsidRDefault="00B65EAF">
            <w:pPr>
              <w:jc w:val="both"/>
              <w:rPr>
                <w:rFonts w:ascii="Times" w:eastAsia="Times" w:hAnsi="Times" w:cs="Times"/>
                <w:sz w:val="24"/>
                <w:szCs w:val="24"/>
              </w:rPr>
            </w:pPr>
            <w:r>
              <w:rPr>
                <w:rFonts w:ascii="Times" w:eastAsia="Times" w:hAnsi="Times" w:cs="Times"/>
                <w:sz w:val="24"/>
                <w:szCs w:val="24"/>
              </w:rPr>
              <w:t>Chronic lung conditions</w:t>
            </w:r>
          </w:p>
        </w:tc>
        <w:tc>
          <w:tcPr>
            <w:tcW w:w="6105" w:type="dxa"/>
            <w:tcBorders>
              <w:bottom w:val="single" w:sz="8" w:space="0" w:color="000000"/>
            </w:tcBorders>
            <w:shd w:val="clear" w:color="auto" w:fill="C0C0C0"/>
            <w:tcMar>
              <w:top w:w="100" w:type="dxa"/>
              <w:left w:w="100" w:type="dxa"/>
              <w:bottom w:w="100" w:type="dxa"/>
              <w:right w:w="100" w:type="dxa"/>
            </w:tcMar>
          </w:tcPr>
          <w:p w14:paraId="380AF82E" w14:textId="77777777" w:rsidR="00490068" w:rsidRDefault="00B65EAF">
            <w:pPr>
              <w:spacing w:after="240"/>
              <w:jc w:val="both"/>
              <w:rPr>
                <w:rFonts w:ascii="Times" w:eastAsia="Times" w:hAnsi="Times" w:cs="Times"/>
                <w:sz w:val="24"/>
                <w:szCs w:val="24"/>
              </w:rPr>
            </w:pPr>
            <w:r>
              <w:rPr>
                <w:rFonts w:ascii="Times" w:eastAsia="Times" w:hAnsi="Times" w:cs="Times"/>
                <w:sz w:val="24"/>
                <w:szCs w:val="24"/>
              </w:rPr>
              <w:t>162.3, 162.4, 162.5, 277.02, 327.23, 416.0, 491, 492, 493, 494, 496, 501, 510</w:t>
            </w:r>
          </w:p>
        </w:tc>
      </w:tr>
      <w:tr w:rsidR="00490068" w14:paraId="4BD88822" w14:textId="77777777">
        <w:trPr>
          <w:trHeight w:val="320"/>
        </w:trPr>
        <w:tc>
          <w:tcPr>
            <w:tcW w:w="2790" w:type="dxa"/>
            <w:tcBorders>
              <w:bottom w:val="single" w:sz="8" w:space="0" w:color="000000"/>
            </w:tcBorders>
            <w:shd w:val="clear" w:color="auto" w:fill="C0C0C0"/>
            <w:tcMar>
              <w:top w:w="100" w:type="dxa"/>
              <w:left w:w="100" w:type="dxa"/>
              <w:bottom w:w="100" w:type="dxa"/>
              <w:right w:w="100" w:type="dxa"/>
            </w:tcMar>
          </w:tcPr>
          <w:p w14:paraId="7DE0F74D" w14:textId="77777777" w:rsidR="00490068" w:rsidRDefault="00B65EAF">
            <w:pPr>
              <w:pBdr>
                <w:top w:val="nil"/>
                <w:left w:val="nil"/>
                <w:bottom w:val="nil"/>
                <w:right w:val="nil"/>
                <w:between w:val="nil"/>
              </w:pBdr>
              <w:spacing w:after="240"/>
              <w:jc w:val="both"/>
              <w:rPr>
                <w:rFonts w:ascii="Times" w:eastAsia="Times" w:hAnsi="Times" w:cs="Times"/>
                <w:sz w:val="24"/>
                <w:szCs w:val="24"/>
              </w:rPr>
            </w:pPr>
            <w:r>
              <w:rPr>
                <w:rFonts w:ascii="Times" w:eastAsia="Times" w:hAnsi="Times" w:cs="Times"/>
                <w:sz w:val="24"/>
                <w:szCs w:val="24"/>
              </w:rPr>
              <w:t>Diabetes</w:t>
            </w:r>
          </w:p>
        </w:tc>
        <w:tc>
          <w:tcPr>
            <w:tcW w:w="6105" w:type="dxa"/>
            <w:tcBorders>
              <w:bottom w:val="single" w:sz="8" w:space="0" w:color="000000"/>
            </w:tcBorders>
            <w:shd w:val="clear" w:color="auto" w:fill="C0C0C0"/>
            <w:tcMar>
              <w:top w:w="100" w:type="dxa"/>
              <w:left w:w="100" w:type="dxa"/>
              <w:bottom w:w="100" w:type="dxa"/>
              <w:right w:w="100" w:type="dxa"/>
            </w:tcMar>
          </w:tcPr>
          <w:p w14:paraId="3A7C410E" w14:textId="77777777" w:rsidR="00490068" w:rsidRDefault="00B65EAF">
            <w:pPr>
              <w:pBdr>
                <w:top w:val="nil"/>
                <w:left w:val="nil"/>
                <w:bottom w:val="nil"/>
                <w:right w:val="nil"/>
                <w:between w:val="nil"/>
              </w:pBdr>
              <w:spacing w:after="240"/>
              <w:jc w:val="both"/>
              <w:rPr>
                <w:rFonts w:ascii="Times" w:eastAsia="Times" w:hAnsi="Times" w:cs="Times"/>
                <w:sz w:val="24"/>
                <w:szCs w:val="24"/>
              </w:rPr>
            </w:pPr>
            <w:r>
              <w:rPr>
                <w:rFonts w:ascii="Times" w:eastAsia="Times" w:hAnsi="Times" w:cs="Times"/>
                <w:sz w:val="24"/>
                <w:szCs w:val="24"/>
              </w:rPr>
              <w:t>250</w:t>
            </w:r>
          </w:p>
        </w:tc>
      </w:tr>
    </w:tbl>
    <w:p w14:paraId="4CEB5638" w14:textId="77777777" w:rsidR="00490068" w:rsidRDefault="00490068">
      <w:pPr>
        <w:jc w:val="both"/>
        <w:rPr>
          <w:rFonts w:ascii="Times" w:eastAsia="Times" w:hAnsi="Times" w:cs="Times"/>
          <w:sz w:val="24"/>
          <w:szCs w:val="24"/>
        </w:rPr>
      </w:pPr>
    </w:p>
    <w:p w14:paraId="7B578253" w14:textId="77777777" w:rsidR="00490068" w:rsidRDefault="00490068">
      <w:pPr>
        <w:jc w:val="both"/>
        <w:rPr>
          <w:rFonts w:ascii="Times" w:eastAsia="Times" w:hAnsi="Times" w:cs="Times"/>
          <w:sz w:val="24"/>
          <w:szCs w:val="24"/>
        </w:rPr>
      </w:pPr>
    </w:p>
    <w:p w14:paraId="672F9E24" w14:textId="77777777" w:rsidR="00490068" w:rsidRDefault="00490068">
      <w:pPr>
        <w:jc w:val="both"/>
        <w:rPr>
          <w:rFonts w:ascii="Times" w:eastAsia="Times" w:hAnsi="Times" w:cs="Times"/>
          <w:sz w:val="24"/>
          <w:szCs w:val="24"/>
        </w:rPr>
      </w:pPr>
    </w:p>
    <w:p w14:paraId="28D2ABD0" w14:textId="77777777" w:rsidR="00490068" w:rsidRDefault="00490068">
      <w:pPr>
        <w:jc w:val="both"/>
        <w:rPr>
          <w:rFonts w:ascii="Times" w:eastAsia="Times" w:hAnsi="Times" w:cs="Times"/>
          <w:sz w:val="24"/>
          <w:szCs w:val="24"/>
        </w:rPr>
      </w:pPr>
    </w:p>
    <w:p w14:paraId="35161125" w14:textId="77777777" w:rsidR="00490068" w:rsidRDefault="00490068">
      <w:pPr>
        <w:jc w:val="both"/>
        <w:rPr>
          <w:rFonts w:ascii="Times" w:eastAsia="Times" w:hAnsi="Times" w:cs="Times"/>
          <w:sz w:val="24"/>
          <w:szCs w:val="24"/>
        </w:rPr>
      </w:pPr>
    </w:p>
    <w:p w14:paraId="2A9C9654" w14:textId="77777777" w:rsidR="00685D60" w:rsidRDefault="00685D60">
      <w:pPr>
        <w:spacing w:line="480" w:lineRule="auto"/>
        <w:jc w:val="both"/>
        <w:rPr>
          <w:rFonts w:ascii="Times" w:eastAsia="Times" w:hAnsi="Times" w:cs="Times"/>
          <w:b/>
          <w:sz w:val="24"/>
          <w:szCs w:val="24"/>
        </w:rPr>
      </w:pPr>
    </w:p>
    <w:p w14:paraId="543FDED8" w14:textId="77777777" w:rsidR="006C308A" w:rsidRDefault="006C308A">
      <w:pPr>
        <w:spacing w:line="480" w:lineRule="auto"/>
        <w:jc w:val="both"/>
        <w:rPr>
          <w:rFonts w:ascii="Times" w:eastAsia="Times" w:hAnsi="Times" w:cs="Times"/>
          <w:b/>
          <w:sz w:val="24"/>
          <w:szCs w:val="24"/>
        </w:rPr>
      </w:pPr>
    </w:p>
    <w:p w14:paraId="3154E581" w14:textId="77777777" w:rsidR="00490068" w:rsidRDefault="00B65EAF">
      <w:pPr>
        <w:spacing w:line="480" w:lineRule="auto"/>
        <w:jc w:val="both"/>
        <w:rPr>
          <w:rFonts w:ascii="Times" w:eastAsia="Times" w:hAnsi="Times" w:cs="Times"/>
          <w:b/>
          <w:sz w:val="24"/>
          <w:szCs w:val="24"/>
        </w:rPr>
      </w:pPr>
      <w:r>
        <w:rPr>
          <w:rFonts w:ascii="Times" w:eastAsia="Times" w:hAnsi="Times" w:cs="Times"/>
          <w:b/>
          <w:sz w:val="24"/>
          <w:szCs w:val="24"/>
        </w:rPr>
        <w:t>References</w:t>
      </w:r>
    </w:p>
    <w:p w14:paraId="20F541F5" w14:textId="77777777" w:rsidR="00490068" w:rsidRDefault="00B65EAF">
      <w:pPr>
        <w:jc w:val="both"/>
        <w:rPr>
          <w:rFonts w:ascii="Times" w:eastAsia="Times" w:hAnsi="Times" w:cs="Times"/>
          <w:sz w:val="24"/>
          <w:szCs w:val="24"/>
        </w:rPr>
      </w:pPr>
      <w:r>
        <w:rPr>
          <w:rFonts w:ascii="Times" w:eastAsia="Times" w:hAnsi="Times" w:cs="Times"/>
          <w:sz w:val="24"/>
          <w:szCs w:val="24"/>
        </w:rPr>
        <w:lastRenderedPageBreak/>
        <w:t xml:space="preserve">1.         </w:t>
      </w:r>
      <w:r>
        <w:rPr>
          <w:rFonts w:ascii="Times" w:eastAsia="Times" w:hAnsi="Times" w:cs="Times"/>
          <w:sz w:val="24"/>
          <w:szCs w:val="24"/>
        </w:rPr>
        <w:tab/>
        <w:t>Bateman NT, Leach RM. ABC of oxygen. Acute oxygen therapy. BMJ. 1998;317(7161):798-801.</w:t>
      </w:r>
    </w:p>
    <w:p w14:paraId="7BF02167"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2.         </w:t>
      </w:r>
      <w:r>
        <w:rPr>
          <w:rFonts w:ascii="Times" w:eastAsia="Times" w:hAnsi="Times" w:cs="Times"/>
          <w:sz w:val="24"/>
          <w:szCs w:val="24"/>
        </w:rPr>
        <w:tab/>
        <w:t>Hafner S, Beloncle F, Koch A, Radermacher P, Asfar P. Hyperoxia in intensive care, emergency, and peri-operative medicine: Dr. Jekyll or Mr. Hyde? A 2015 update. Ann Intensive Care. 2015;5(1):42.</w:t>
      </w:r>
    </w:p>
    <w:p w14:paraId="463E5E9C"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3.         </w:t>
      </w:r>
      <w:r>
        <w:rPr>
          <w:rFonts w:ascii="Times" w:eastAsia="Times" w:hAnsi="Times" w:cs="Times"/>
          <w:sz w:val="24"/>
          <w:szCs w:val="24"/>
        </w:rPr>
        <w:tab/>
        <w:t>Laffey JG, Boylan JF, Cheng DC. The systemic inflammatory response to cardiac surgery: implications for the anesthesiologist. Anesthesiology. 2002;97(1):215-52.</w:t>
      </w:r>
    </w:p>
    <w:p w14:paraId="61C0599E"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4.         </w:t>
      </w:r>
      <w:r>
        <w:rPr>
          <w:rFonts w:ascii="Times" w:eastAsia="Times" w:hAnsi="Times" w:cs="Times"/>
          <w:sz w:val="24"/>
          <w:szCs w:val="24"/>
        </w:rPr>
        <w:tab/>
        <w:t>Kilgannon JH, Jones AE, Parrillo JE, Dellinger RP, Milcarek B, Hunter K, et al. Relationship between supranormal oxygen tension and outcome after resuscitation from cardiac arrest. Circulation. 2011;123(23):2717-22.</w:t>
      </w:r>
    </w:p>
    <w:p w14:paraId="2B3ADF29"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5.         </w:t>
      </w:r>
      <w:r>
        <w:rPr>
          <w:rFonts w:ascii="Times" w:eastAsia="Times" w:hAnsi="Times" w:cs="Times"/>
          <w:sz w:val="24"/>
          <w:szCs w:val="24"/>
        </w:rPr>
        <w:tab/>
        <w:t>Kilgannon JH, Jones AE, Shapiro NI, Angelos MG, Milcarek B, Hunter K, et al. Association between arterial hyperoxia following resuscitation from cardiac arrest and in-hospital mortality. JAMA. 2010;303(21):2165-71.</w:t>
      </w:r>
    </w:p>
    <w:p w14:paraId="0C8FFCCB"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6.         </w:t>
      </w:r>
      <w:r>
        <w:rPr>
          <w:rFonts w:ascii="Times" w:eastAsia="Times" w:hAnsi="Times" w:cs="Times"/>
          <w:sz w:val="24"/>
          <w:szCs w:val="24"/>
        </w:rPr>
        <w:tab/>
        <w:t>Janz DR, Hollenbeck RD, Pollock JS, McPherson JA, Rice TW. Hyperoxia is associated with increased mortality in patients treated with mild therapeutic hypothermia after sudden cardiac arrest. Crit Care Med. 2012;40(12):3135-9.</w:t>
      </w:r>
    </w:p>
    <w:p w14:paraId="0AE1A382"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7.         </w:t>
      </w:r>
      <w:r>
        <w:rPr>
          <w:rFonts w:ascii="Times" w:eastAsia="Times" w:hAnsi="Times" w:cs="Times"/>
          <w:sz w:val="24"/>
          <w:szCs w:val="24"/>
        </w:rPr>
        <w:tab/>
        <w:t>Padma MV, Bhasin A, Bhatia R, Garg A, Singh MB, Tripathi M, et al. Normobaric oxygen therapy in acute ischemic stroke: A pilot study in Indian patients. Ann Indian Acad Neurol. 2010;13(4):284-8.</w:t>
      </w:r>
    </w:p>
    <w:p w14:paraId="0D4A68B4"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8.         </w:t>
      </w:r>
      <w:r>
        <w:rPr>
          <w:rFonts w:ascii="Times" w:eastAsia="Times" w:hAnsi="Times" w:cs="Times"/>
          <w:sz w:val="24"/>
          <w:szCs w:val="24"/>
        </w:rPr>
        <w:tab/>
        <w:t>Rønning OM, Guldvog B. Should stroke victims routinely receive supplemental oxygen? A quasi-randomized controlled trial. Stroke. 1999;30(10):2033-7.</w:t>
      </w:r>
    </w:p>
    <w:p w14:paraId="7A9F76E3"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9.         </w:t>
      </w:r>
      <w:r>
        <w:rPr>
          <w:rFonts w:ascii="Times" w:eastAsia="Times" w:hAnsi="Times" w:cs="Times"/>
          <w:sz w:val="24"/>
          <w:szCs w:val="24"/>
        </w:rPr>
        <w:tab/>
        <w:t>Stub D, Smith K, Bernard S, Nehme Z, Stephenson M, Bray JE, et al. Air Versus Oxygen in ST-Segment-Elevation Myocardial Infarction. Circulation. 2015;131(24):2143-50.</w:t>
      </w:r>
    </w:p>
    <w:p w14:paraId="52A0D6D4" w14:textId="77777777" w:rsidR="00490068" w:rsidRPr="00990432" w:rsidRDefault="00B65EAF">
      <w:pPr>
        <w:jc w:val="both"/>
        <w:rPr>
          <w:rFonts w:ascii="Times" w:eastAsia="Times" w:hAnsi="Times" w:cs="Times"/>
          <w:sz w:val="24"/>
          <w:szCs w:val="24"/>
          <w:lang w:val="de-DE"/>
          <w:rPrChange w:id="67" w:author="Grigorij Schleifer" w:date="2021-01-18T11:39:00Z">
            <w:rPr>
              <w:rFonts w:ascii="Times" w:eastAsia="Times" w:hAnsi="Times" w:cs="Times"/>
              <w:sz w:val="24"/>
              <w:szCs w:val="24"/>
            </w:rPr>
          </w:rPrChange>
        </w:rPr>
      </w:pPr>
      <w:r>
        <w:rPr>
          <w:rFonts w:ascii="Times" w:eastAsia="Times" w:hAnsi="Times" w:cs="Times"/>
          <w:sz w:val="24"/>
          <w:szCs w:val="24"/>
        </w:rPr>
        <w:t xml:space="preserve">10.       </w:t>
      </w:r>
      <w:r>
        <w:rPr>
          <w:rFonts w:ascii="Times" w:eastAsia="Times" w:hAnsi="Times" w:cs="Times"/>
          <w:sz w:val="24"/>
          <w:szCs w:val="24"/>
        </w:rPr>
        <w:tab/>
        <w:t xml:space="preserve">Rincon F, Kang J, Vibbert M, Urtecho J, Athar MK, Jallo J. Significance of arterial hyperoxia and relationship with case fatality in traumatic brain injury: a multicentre cohort study. </w:t>
      </w:r>
      <w:r w:rsidRPr="00990432">
        <w:rPr>
          <w:rFonts w:ascii="Times" w:eastAsia="Times" w:hAnsi="Times" w:cs="Times"/>
          <w:sz w:val="24"/>
          <w:szCs w:val="24"/>
          <w:lang w:val="de-DE"/>
          <w:rPrChange w:id="68" w:author="Grigorij Schleifer" w:date="2021-01-18T11:39:00Z">
            <w:rPr>
              <w:rFonts w:ascii="Times" w:eastAsia="Times" w:hAnsi="Times" w:cs="Times"/>
              <w:sz w:val="24"/>
              <w:szCs w:val="24"/>
            </w:rPr>
          </w:rPrChange>
        </w:rPr>
        <w:t>J Neurol Neurosurg Psychiatry. 2014;85(7):799-805.</w:t>
      </w:r>
    </w:p>
    <w:p w14:paraId="7F5E604C" w14:textId="77777777" w:rsidR="00490068" w:rsidRDefault="00B65EAF">
      <w:pPr>
        <w:jc w:val="both"/>
        <w:rPr>
          <w:rFonts w:ascii="Times" w:eastAsia="Times" w:hAnsi="Times" w:cs="Times"/>
          <w:sz w:val="24"/>
          <w:szCs w:val="24"/>
        </w:rPr>
      </w:pPr>
      <w:r w:rsidRPr="00990432">
        <w:rPr>
          <w:rFonts w:ascii="Times" w:eastAsia="Times" w:hAnsi="Times" w:cs="Times"/>
          <w:sz w:val="24"/>
          <w:szCs w:val="24"/>
          <w:lang w:val="de-DE"/>
          <w:rPrChange w:id="69" w:author="Grigorij Schleifer" w:date="2021-01-18T11:39:00Z">
            <w:rPr>
              <w:rFonts w:ascii="Times" w:eastAsia="Times" w:hAnsi="Times" w:cs="Times"/>
              <w:sz w:val="24"/>
              <w:szCs w:val="24"/>
            </w:rPr>
          </w:rPrChange>
        </w:rPr>
        <w:t xml:space="preserve">11.       </w:t>
      </w:r>
      <w:r w:rsidRPr="00990432">
        <w:rPr>
          <w:rFonts w:ascii="Times" w:eastAsia="Times" w:hAnsi="Times" w:cs="Times"/>
          <w:sz w:val="24"/>
          <w:szCs w:val="24"/>
          <w:lang w:val="de-DE"/>
          <w:rPrChange w:id="70" w:author="Grigorij Schleifer" w:date="2021-01-18T11:39:00Z">
            <w:rPr>
              <w:rFonts w:ascii="Times" w:eastAsia="Times" w:hAnsi="Times" w:cs="Times"/>
              <w:sz w:val="24"/>
              <w:szCs w:val="24"/>
            </w:rPr>
          </w:rPrChange>
        </w:rPr>
        <w:tab/>
        <w:t xml:space="preserve">de Jonge E, Peelen L, Keijzers PJ, Joore H, de Lange D, van der Voort PH, et al. </w:t>
      </w:r>
      <w:r>
        <w:rPr>
          <w:rFonts w:ascii="Times" w:eastAsia="Times" w:hAnsi="Times" w:cs="Times"/>
          <w:sz w:val="24"/>
          <w:szCs w:val="24"/>
        </w:rPr>
        <w:t>Association between administered oxygen, arterial partial oxygen pressure and mortality in mechanically ventilated intensive care unit patients. Crit Care. 2008;12(6):R156.</w:t>
      </w:r>
    </w:p>
    <w:p w14:paraId="62A14948" w14:textId="77777777" w:rsidR="00490068" w:rsidRPr="00990432" w:rsidRDefault="00B65EAF">
      <w:pPr>
        <w:jc w:val="both"/>
        <w:rPr>
          <w:rFonts w:ascii="Times" w:eastAsia="Times" w:hAnsi="Times" w:cs="Times"/>
          <w:sz w:val="24"/>
          <w:szCs w:val="24"/>
          <w:lang w:val="de-DE"/>
          <w:rPrChange w:id="71" w:author="Grigorij Schleifer" w:date="2021-01-18T11:39:00Z">
            <w:rPr>
              <w:rFonts w:ascii="Times" w:eastAsia="Times" w:hAnsi="Times" w:cs="Times"/>
              <w:sz w:val="24"/>
              <w:szCs w:val="24"/>
            </w:rPr>
          </w:rPrChange>
        </w:rPr>
      </w:pPr>
      <w:r>
        <w:rPr>
          <w:rFonts w:ascii="Times" w:eastAsia="Times" w:hAnsi="Times" w:cs="Times"/>
          <w:sz w:val="24"/>
          <w:szCs w:val="24"/>
        </w:rPr>
        <w:t xml:space="preserve">12.       </w:t>
      </w:r>
      <w:r>
        <w:rPr>
          <w:rFonts w:ascii="Times" w:eastAsia="Times" w:hAnsi="Times" w:cs="Times"/>
          <w:sz w:val="24"/>
          <w:szCs w:val="24"/>
        </w:rPr>
        <w:tab/>
        <w:t xml:space="preserve">Girardis M, Busani S, Damiani E, Donati A, Rinaldi L, Marudi A, et al. Effect of Conservative vs Conventional Oxygen Therapy on Mortality Among Patients in an Intensive Care Unit: The Oxygen-ICU Randomized Clinical Trial. </w:t>
      </w:r>
      <w:r w:rsidRPr="00990432">
        <w:rPr>
          <w:rFonts w:ascii="Times" w:eastAsia="Times" w:hAnsi="Times" w:cs="Times"/>
          <w:sz w:val="24"/>
          <w:szCs w:val="24"/>
          <w:lang w:val="de-DE"/>
          <w:rPrChange w:id="72" w:author="Grigorij Schleifer" w:date="2021-01-18T11:39:00Z">
            <w:rPr>
              <w:rFonts w:ascii="Times" w:eastAsia="Times" w:hAnsi="Times" w:cs="Times"/>
              <w:sz w:val="24"/>
              <w:szCs w:val="24"/>
            </w:rPr>
          </w:rPrChange>
        </w:rPr>
        <w:t>JAMA. 2016;316(15):1583-9.</w:t>
      </w:r>
    </w:p>
    <w:p w14:paraId="60852ACB" w14:textId="77777777" w:rsidR="00490068" w:rsidRDefault="00B65EAF">
      <w:pPr>
        <w:jc w:val="both"/>
        <w:rPr>
          <w:rFonts w:ascii="Times" w:eastAsia="Times" w:hAnsi="Times" w:cs="Times"/>
          <w:sz w:val="24"/>
          <w:szCs w:val="24"/>
        </w:rPr>
      </w:pPr>
      <w:r w:rsidRPr="00990432">
        <w:rPr>
          <w:rFonts w:ascii="Times" w:eastAsia="Times" w:hAnsi="Times" w:cs="Times"/>
          <w:sz w:val="24"/>
          <w:szCs w:val="24"/>
          <w:lang w:val="de-DE"/>
          <w:rPrChange w:id="73" w:author="Grigorij Schleifer" w:date="2021-01-18T11:39:00Z">
            <w:rPr>
              <w:rFonts w:ascii="Times" w:eastAsia="Times" w:hAnsi="Times" w:cs="Times"/>
              <w:sz w:val="24"/>
              <w:szCs w:val="24"/>
            </w:rPr>
          </w:rPrChange>
        </w:rPr>
        <w:t xml:space="preserve">13.       </w:t>
      </w:r>
      <w:r w:rsidRPr="00990432">
        <w:rPr>
          <w:rFonts w:ascii="Times" w:eastAsia="Times" w:hAnsi="Times" w:cs="Times"/>
          <w:sz w:val="24"/>
          <w:szCs w:val="24"/>
          <w:lang w:val="de-DE"/>
          <w:rPrChange w:id="74" w:author="Grigorij Schleifer" w:date="2021-01-18T11:39:00Z">
            <w:rPr>
              <w:rFonts w:ascii="Times" w:eastAsia="Times" w:hAnsi="Times" w:cs="Times"/>
              <w:sz w:val="24"/>
              <w:szCs w:val="24"/>
            </w:rPr>
          </w:rPrChange>
        </w:rPr>
        <w:tab/>
        <w:t xml:space="preserve">Brueckl C, Kaestle S, Kerem A, Habazettl H, Krombach F, Kuppe H, et al. </w:t>
      </w:r>
      <w:r>
        <w:rPr>
          <w:rFonts w:ascii="Times" w:eastAsia="Times" w:hAnsi="Times" w:cs="Times"/>
          <w:sz w:val="24"/>
          <w:szCs w:val="24"/>
        </w:rPr>
        <w:t>Hyperoxia-induced reactive oxygen species formation in pulmonary capillary endothelial cells in situ. Am J Respir Cell Mol Biol. 2006;34(4):453-63.</w:t>
      </w:r>
    </w:p>
    <w:p w14:paraId="6FC78D34"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14.       </w:t>
      </w:r>
      <w:r>
        <w:rPr>
          <w:rFonts w:ascii="Times" w:eastAsia="Times" w:hAnsi="Times" w:cs="Times"/>
          <w:sz w:val="24"/>
          <w:szCs w:val="24"/>
        </w:rPr>
        <w:tab/>
        <w:t>Fessel JP, Porter NA, Moore KP, Sheller JR, Roberts LJ. Discovery of lipid peroxidation products formed in vivo with a substituted tetrahydrofuran ring (isofurans) that are favored by increased oxygen tension. Proc Natl Acad Sci U S A. 2002;99(26):16713-8.</w:t>
      </w:r>
    </w:p>
    <w:p w14:paraId="5580ED77"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15.       </w:t>
      </w:r>
      <w:r>
        <w:rPr>
          <w:rFonts w:ascii="Times" w:eastAsia="Times" w:hAnsi="Times" w:cs="Times"/>
          <w:sz w:val="24"/>
          <w:szCs w:val="24"/>
        </w:rPr>
        <w:tab/>
        <w:t>Francis A, Baynosa R. Ischaemia-reperfusion injury and hyperbaric oxygen pathways: a review of cellular mechanisms. Diving Hyperb Med. 2017;47(2):110-7.</w:t>
      </w:r>
    </w:p>
    <w:p w14:paraId="4E22C585" w14:textId="77777777" w:rsidR="00490068" w:rsidRDefault="00B65EAF">
      <w:pPr>
        <w:jc w:val="both"/>
        <w:rPr>
          <w:rFonts w:ascii="Times" w:eastAsia="Times" w:hAnsi="Times" w:cs="Times"/>
          <w:sz w:val="24"/>
          <w:szCs w:val="24"/>
        </w:rPr>
      </w:pPr>
      <w:r>
        <w:rPr>
          <w:rFonts w:ascii="Times" w:eastAsia="Times" w:hAnsi="Times" w:cs="Times"/>
          <w:sz w:val="24"/>
          <w:szCs w:val="24"/>
        </w:rPr>
        <w:lastRenderedPageBreak/>
        <w:t xml:space="preserve">16.       </w:t>
      </w:r>
      <w:r>
        <w:rPr>
          <w:rFonts w:ascii="Times" w:eastAsia="Times" w:hAnsi="Times" w:cs="Times"/>
          <w:sz w:val="24"/>
          <w:szCs w:val="24"/>
        </w:rPr>
        <w:tab/>
        <w:t>Hsia CCW, Ravikumar P, Ye J. Acute lung injury complicating acute kidney injury: A model of endogenous αKlotho deficiency and distant organ dysfunction. Bone. 2017;100:100-9.</w:t>
      </w:r>
    </w:p>
    <w:p w14:paraId="2700709C"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17.       </w:t>
      </w:r>
      <w:r>
        <w:rPr>
          <w:rFonts w:ascii="Times" w:eastAsia="Times" w:hAnsi="Times" w:cs="Times"/>
          <w:sz w:val="24"/>
          <w:szCs w:val="24"/>
        </w:rPr>
        <w:tab/>
        <w:t>Hinkelbein J, Böhm L, Spelten O, Sander D, Soltész S, Braunecker S. Hyperoxia-Induced Protein Alterations in Renal Rat Tissue: A Quantitative Proteomic Approach to Identify Hyperoxia-Induced Effects in Cellular Signaling Pathways. Dis Markers. 2015;2015:964263.</w:t>
      </w:r>
    </w:p>
    <w:p w14:paraId="56ECDCB9"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18.       </w:t>
      </w:r>
      <w:r>
        <w:rPr>
          <w:rFonts w:ascii="Times" w:eastAsia="Times" w:hAnsi="Times" w:cs="Times"/>
          <w:sz w:val="24"/>
          <w:szCs w:val="24"/>
        </w:rPr>
        <w:tab/>
        <w:t>Pohlmann A, Arakelyan K, Seeliger E, Niendorf T. Magnetic Resonance Imaging (MRI) Analysis of Ischemia/Reperfusion in Experimental Acute Renal Injury. Methods Mol Biol. 2016;1397:113-27.</w:t>
      </w:r>
    </w:p>
    <w:p w14:paraId="57DC8D0E"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19.       </w:t>
      </w:r>
      <w:r>
        <w:rPr>
          <w:rFonts w:ascii="Times" w:eastAsia="Times" w:hAnsi="Times" w:cs="Times"/>
          <w:sz w:val="24"/>
          <w:szCs w:val="24"/>
        </w:rPr>
        <w:tab/>
        <w:t>Billings FT, Pretorius M, Schildcrout JS, Mercaldo ND, Byrne JG, Ikizler TA, et al. Obesity and oxidative stress predict AKI after cardiac surgery. J Am Soc Nephrol. 2012;23(7):1221-8.</w:t>
      </w:r>
    </w:p>
    <w:p w14:paraId="431C48D9"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20.       </w:t>
      </w:r>
      <w:r>
        <w:rPr>
          <w:rFonts w:ascii="Times" w:eastAsia="Times" w:hAnsi="Times" w:cs="Times"/>
          <w:sz w:val="24"/>
          <w:szCs w:val="24"/>
        </w:rPr>
        <w:tab/>
        <w:t>Harten JM, Anderson KJ, Angerson WJ, Booth MG, Kinsella J. The effect of normobaric hyperoxia on cardiac index in healthy awake volunteers. Anaesthesia. 2003;58(9):885-8.</w:t>
      </w:r>
    </w:p>
    <w:p w14:paraId="2F2382DA"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21.       </w:t>
      </w:r>
      <w:r>
        <w:rPr>
          <w:rFonts w:ascii="Times" w:eastAsia="Times" w:hAnsi="Times" w:cs="Times"/>
          <w:sz w:val="24"/>
          <w:szCs w:val="24"/>
        </w:rPr>
        <w:tab/>
        <w:t>Harten JM, Anderson KJ, Kinsella J, Higgins MJ. Normobaric hyperoxia reduces cardiac index in patients after coronary artery bypass surgery. J Cardiothorac Vasc Anesth. 2005;19(2):173-5.</w:t>
      </w:r>
    </w:p>
    <w:p w14:paraId="005FACC2"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22.       </w:t>
      </w:r>
      <w:r>
        <w:rPr>
          <w:rFonts w:ascii="Times" w:eastAsia="Times" w:hAnsi="Times" w:cs="Times"/>
          <w:sz w:val="24"/>
          <w:szCs w:val="24"/>
        </w:rPr>
        <w:tab/>
        <w:t>Johnson AE, Pollard TJ, Shen L, Lehman LW, Feng M, Ghassemi M, et al. MIMIC-III, a freely accessible critical care database. Sci Data. 2016;3:160035.</w:t>
      </w:r>
    </w:p>
    <w:p w14:paraId="71732D7F" w14:textId="77777777" w:rsidR="00490068" w:rsidRDefault="00B65EAF">
      <w:pPr>
        <w:jc w:val="both"/>
        <w:rPr>
          <w:rFonts w:ascii="Times" w:eastAsia="Times" w:hAnsi="Times" w:cs="Times"/>
          <w:sz w:val="24"/>
          <w:szCs w:val="24"/>
        </w:rPr>
      </w:pPr>
      <w:r w:rsidRPr="00990432">
        <w:rPr>
          <w:rFonts w:ascii="Times" w:eastAsia="Times" w:hAnsi="Times" w:cs="Times"/>
          <w:sz w:val="24"/>
          <w:szCs w:val="24"/>
          <w:lang w:val="de-DE"/>
          <w:rPrChange w:id="75" w:author="Grigorij Schleifer" w:date="2021-01-18T11:39:00Z">
            <w:rPr>
              <w:rFonts w:ascii="Times" w:eastAsia="Times" w:hAnsi="Times" w:cs="Times"/>
              <w:sz w:val="24"/>
              <w:szCs w:val="24"/>
            </w:rPr>
          </w:rPrChange>
        </w:rPr>
        <w:t xml:space="preserve">23.       </w:t>
      </w:r>
      <w:r w:rsidRPr="00990432">
        <w:rPr>
          <w:rFonts w:ascii="Times" w:eastAsia="Times" w:hAnsi="Times" w:cs="Times"/>
          <w:sz w:val="24"/>
          <w:szCs w:val="24"/>
          <w:lang w:val="de-DE"/>
          <w:rPrChange w:id="76" w:author="Grigorij Schleifer" w:date="2021-01-18T11:39:00Z">
            <w:rPr>
              <w:rFonts w:ascii="Times" w:eastAsia="Times" w:hAnsi="Times" w:cs="Times"/>
              <w:sz w:val="24"/>
              <w:szCs w:val="24"/>
            </w:rPr>
          </w:rPrChange>
        </w:rPr>
        <w:tab/>
        <w:t xml:space="preserve">Kellum JA, Lameire N, Group KAGW. </w:t>
      </w:r>
      <w:r>
        <w:rPr>
          <w:rFonts w:ascii="Times" w:eastAsia="Times" w:hAnsi="Times" w:cs="Times"/>
          <w:sz w:val="24"/>
          <w:szCs w:val="24"/>
        </w:rPr>
        <w:t>Diagnosis, evaluation, and management of acute kidney injury: a KDIGO summary (Part 1). Crit Care. 2013;17(1):204.</w:t>
      </w:r>
    </w:p>
    <w:p w14:paraId="6AA5429E"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 </w:t>
      </w:r>
    </w:p>
    <w:p w14:paraId="60F99BC3" w14:textId="77777777" w:rsidR="00490068" w:rsidRDefault="00490068">
      <w:pPr>
        <w:jc w:val="both"/>
        <w:rPr>
          <w:rFonts w:ascii="Times" w:eastAsia="Times" w:hAnsi="Times" w:cs="Times"/>
          <w:sz w:val="24"/>
          <w:szCs w:val="24"/>
        </w:rPr>
      </w:pPr>
    </w:p>
    <w:sectPr w:rsidR="0049006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ᔡ耲ĝތ"/>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rigorij Schleifer">
    <w15:presenceInfo w15:providerId="Windows Live" w15:userId="2d0856179bf44d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trackRevisions/>
  <w:doNotTrackMov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068"/>
    <w:rsid w:val="00021A56"/>
    <w:rsid w:val="0003180E"/>
    <w:rsid w:val="000428DC"/>
    <w:rsid w:val="00076738"/>
    <w:rsid w:val="000A6F5B"/>
    <w:rsid w:val="000E3739"/>
    <w:rsid w:val="0010412C"/>
    <w:rsid w:val="00111893"/>
    <w:rsid w:val="001175ED"/>
    <w:rsid w:val="001246FE"/>
    <w:rsid w:val="001720A6"/>
    <w:rsid w:val="001C22A8"/>
    <w:rsid w:val="001C3D26"/>
    <w:rsid w:val="001C6949"/>
    <w:rsid w:val="001F3ABA"/>
    <w:rsid w:val="00222294"/>
    <w:rsid w:val="0026220D"/>
    <w:rsid w:val="002638B1"/>
    <w:rsid w:val="002A140E"/>
    <w:rsid w:val="002A30EA"/>
    <w:rsid w:val="002B70B5"/>
    <w:rsid w:val="002C6691"/>
    <w:rsid w:val="002D4A24"/>
    <w:rsid w:val="002D7428"/>
    <w:rsid w:val="002E74AE"/>
    <w:rsid w:val="002F67D8"/>
    <w:rsid w:val="00374C00"/>
    <w:rsid w:val="00384C9B"/>
    <w:rsid w:val="00425915"/>
    <w:rsid w:val="004549D9"/>
    <w:rsid w:val="00471AF9"/>
    <w:rsid w:val="00490068"/>
    <w:rsid w:val="0049341F"/>
    <w:rsid w:val="004A0724"/>
    <w:rsid w:val="004B57A5"/>
    <w:rsid w:val="00570D9B"/>
    <w:rsid w:val="00572DC0"/>
    <w:rsid w:val="005C1643"/>
    <w:rsid w:val="005C2575"/>
    <w:rsid w:val="005C762D"/>
    <w:rsid w:val="005E1ADF"/>
    <w:rsid w:val="005E2520"/>
    <w:rsid w:val="005E4574"/>
    <w:rsid w:val="005F195C"/>
    <w:rsid w:val="006410F2"/>
    <w:rsid w:val="006427A4"/>
    <w:rsid w:val="00644D64"/>
    <w:rsid w:val="00665119"/>
    <w:rsid w:val="00685D60"/>
    <w:rsid w:val="0069144C"/>
    <w:rsid w:val="006C1444"/>
    <w:rsid w:val="006C308A"/>
    <w:rsid w:val="006D1E7B"/>
    <w:rsid w:val="006E643D"/>
    <w:rsid w:val="007016ED"/>
    <w:rsid w:val="00714615"/>
    <w:rsid w:val="00717DF3"/>
    <w:rsid w:val="00762CA0"/>
    <w:rsid w:val="007670CC"/>
    <w:rsid w:val="00771B30"/>
    <w:rsid w:val="007929E8"/>
    <w:rsid w:val="007F0337"/>
    <w:rsid w:val="00807D05"/>
    <w:rsid w:val="008C0442"/>
    <w:rsid w:val="00933050"/>
    <w:rsid w:val="00945986"/>
    <w:rsid w:val="00986165"/>
    <w:rsid w:val="00986B25"/>
    <w:rsid w:val="00990432"/>
    <w:rsid w:val="009D3402"/>
    <w:rsid w:val="009D7CF4"/>
    <w:rsid w:val="009D7FCD"/>
    <w:rsid w:val="009E3590"/>
    <w:rsid w:val="009E3A01"/>
    <w:rsid w:val="009E5309"/>
    <w:rsid w:val="00A0195B"/>
    <w:rsid w:val="00A41EBE"/>
    <w:rsid w:val="00A71666"/>
    <w:rsid w:val="00A77C9F"/>
    <w:rsid w:val="00AD2585"/>
    <w:rsid w:val="00B02777"/>
    <w:rsid w:val="00B11A49"/>
    <w:rsid w:val="00B17B33"/>
    <w:rsid w:val="00B20F6D"/>
    <w:rsid w:val="00B23395"/>
    <w:rsid w:val="00B35615"/>
    <w:rsid w:val="00B65EAF"/>
    <w:rsid w:val="00BB59F7"/>
    <w:rsid w:val="00BB6DE4"/>
    <w:rsid w:val="00BD2477"/>
    <w:rsid w:val="00BF5413"/>
    <w:rsid w:val="00C366CC"/>
    <w:rsid w:val="00C544A2"/>
    <w:rsid w:val="00C75E6B"/>
    <w:rsid w:val="00C8239E"/>
    <w:rsid w:val="00CE2B28"/>
    <w:rsid w:val="00CE6934"/>
    <w:rsid w:val="00D2565B"/>
    <w:rsid w:val="00D31F36"/>
    <w:rsid w:val="00D32DA5"/>
    <w:rsid w:val="00D51941"/>
    <w:rsid w:val="00D56FE8"/>
    <w:rsid w:val="00DA436D"/>
    <w:rsid w:val="00DF7FD4"/>
    <w:rsid w:val="00E90B4F"/>
    <w:rsid w:val="00EB2E2A"/>
    <w:rsid w:val="00EE6CD9"/>
    <w:rsid w:val="00F42F5E"/>
    <w:rsid w:val="00F46474"/>
    <w:rsid w:val="00F55ACF"/>
    <w:rsid w:val="00F937D9"/>
    <w:rsid w:val="00FA76FE"/>
    <w:rsid w:val="00FE3EEF"/>
    <w:rsid w:val="00FE51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A90FCED"/>
  <w15:docId w15:val="{533D92EA-6982-1640-B854-464399113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A0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18</Pages>
  <Words>4257</Words>
  <Characters>24267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Grigorij Schleifer</cp:lastModifiedBy>
  <cp:revision>14</cp:revision>
  <dcterms:created xsi:type="dcterms:W3CDTF">2021-01-18T10:40:00Z</dcterms:created>
  <dcterms:modified xsi:type="dcterms:W3CDTF">2021-07-06T21:34:00Z</dcterms:modified>
</cp:coreProperties>
</file>